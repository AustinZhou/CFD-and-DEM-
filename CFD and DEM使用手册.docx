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66" w:rsidRPr="00A92F02" w:rsidRDefault="00E021A7" w:rsidP="00CF26C7">
      <w:pPr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b/>
          <w:u w:val="single"/>
        </w:rPr>
      </w:pPr>
      <w:r w:rsidRPr="00A92F02">
        <w:rPr>
          <w:rFonts w:ascii="Times New Roman" w:hAnsi="Times New Roman" w:cs="Times New Roman"/>
          <w:b/>
          <w:sz w:val="28"/>
          <w:u w:val="single"/>
        </w:rPr>
        <w:t xml:space="preserve">CFDEM </w:t>
      </w:r>
      <w:r w:rsidRPr="00A92F02">
        <w:rPr>
          <w:rFonts w:ascii="Times New Roman" w:hAnsi="Times New Roman" w:cs="Times New Roman"/>
          <w:b/>
          <w:sz w:val="28"/>
          <w:u w:val="single"/>
        </w:rPr>
        <w:t>使用手册</w:t>
      </w:r>
      <w:r w:rsidRPr="00A92F02">
        <w:rPr>
          <w:rFonts w:ascii="Times New Roman" w:hAnsi="Times New Roman" w:cs="Times New Roman"/>
          <w:b/>
          <w:sz w:val="28"/>
          <w:u w:val="single"/>
        </w:rPr>
        <w:t xml:space="preserve"> (CFDME User Guide)</w:t>
      </w:r>
    </w:p>
    <w:p w:rsidR="00E021A7" w:rsidRPr="00A92F02" w:rsidRDefault="007204AE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非</w:t>
      </w:r>
      <w:r w:rsidR="00E021A7" w:rsidRPr="00A92F02">
        <w:rPr>
          <w:rFonts w:ascii="Times New Roman" w:hAnsi="Times New Roman" w:cs="Times New Roman"/>
          <w:b/>
        </w:rPr>
        <w:t>前言：</w:t>
      </w:r>
    </w:p>
    <w:p w:rsidR="008C55AD" w:rsidRPr="00A92F02" w:rsidRDefault="00E021A7" w:rsidP="00CF26C7">
      <w:pPr>
        <w:adjustRightInd w:val="0"/>
        <w:snapToGrid w:val="0"/>
        <w:spacing w:line="264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这</w:t>
      </w:r>
      <w:r w:rsidR="009D76F6" w:rsidRPr="00A92F02">
        <w:rPr>
          <w:rFonts w:ascii="Times New Roman" w:hAnsi="Times New Roman" w:cs="Times New Roman"/>
        </w:rPr>
        <w:t>将</w:t>
      </w:r>
      <w:r w:rsidRPr="00A92F02">
        <w:rPr>
          <w:rFonts w:ascii="Times New Roman" w:hAnsi="Times New Roman" w:cs="Times New Roman"/>
        </w:rPr>
        <w:t>是一本非官方</w:t>
      </w:r>
      <w:r w:rsidR="009D76F6" w:rsidRPr="00A92F02">
        <w:rPr>
          <w:rFonts w:ascii="Times New Roman" w:hAnsi="Times New Roman" w:cs="Times New Roman"/>
        </w:rPr>
        <w:t>，非正式的</w:t>
      </w:r>
      <w:r w:rsidR="009D76F6" w:rsidRPr="00A92F02">
        <w:rPr>
          <w:rFonts w:ascii="Times New Roman" w:hAnsi="Times New Roman" w:cs="Times New Roman"/>
        </w:rPr>
        <w:t>CFDEM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7" w:history="1">
        <w:r w:rsidR="00643B94" w:rsidRPr="00A92F02">
          <w:rPr>
            <w:rStyle w:val="a5"/>
            <w:rFonts w:ascii="Times New Roman" w:hAnsi="Times New Roman" w:cs="Times New Roman"/>
          </w:rPr>
          <w:t>http://www.cfdem.com/</w:t>
        </w:r>
      </w:hyperlink>
      <w:r w:rsidR="00643B94" w:rsidRPr="00A92F02">
        <w:rPr>
          <w:rFonts w:ascii="Times New Roman" w:hAnsi="Times New Roman" w:cs="Times New Roman"/>
        </w:rPr>
        <w:t xml:space="preserve">) </w:t>
      </w:r>
      <w:r w:rsidR="009D76F6" w:rsidRPr="00A92F02">
        <w:rPr>
          <w:rFonts w:ascii="Times New Roman" w:hAnsi="Times New Roman" w:cs="Times New Roman"/>
        </w:rPr>
        <w:t>使用手册。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该手册的编写</w:t>
      </w:r>
      <w:r w:rsidR="008C55AD" w:rsidRPr="00A92F02">
        <w:rPr>
          <w:rFonts w:ascii="Times New Roman" w:hAnsi="Times New Roman" w:cs="Times New Roman"/>
        </w:rPr>
        <w:t>将</w:t>
      </w:r>
      <w:r w:rsidR="009D76F6" w:rsidRPr="00A92F02">
        <w:rPr>
          <w:rFonts w:ascii="Times New Roman" w:hAnsi="Times New Roman" w:cs="Times New Roman"/>
        </w:rPr>
        <w:t>由</w:t>
      </w:r>
      <w:r w:rsidR="009D76F6" w:rsidRPr="00A92F02">
        <w:rPr>
          <w:rFonts w:ascii="Times New Roman" w:hAnsi="Times New Roman" w:cs="Times New Roman"/>
        </w:rPr>
        <w:t xml:space="preserve">CFDEM QQ </w:t>
      </w:r>
      <w:r w:rsidR="009D76F6" w:rsidRPr="00A92F02">
        <w:rPr>
          <w:rFonts w:ascii="Times New Roman" w:hAnsi="Times New Roman" w:cs="Times New Roman"/>
        </w:rPr>
        <w:t>论坛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（</w:t>
      </w:r>
      <w:r w:rsidR="009D76F6" w:rsidRPr="00A92F02">
        <w:rPr>
          <w:rFonts w:ascii="Times New Roman" w:hAnsi="Times New Roman" w:cs="Times New Roman"/>
        </w:rPr>
        <w:t>109526446</w:t>
      </w:r>
      <w:r w:rsidR="009D76F6" w:rsidRPr="00A92F02">
        <w:rPr>
          <w:rFonts w:ascii="Times New Roman" w:hAnsi="Times New Roman" w:cs="Times New Roman"/>
        </w:rPr>
        <w:t>）的成员自发、无偿地完成。</w:t>
      </w:r>
      <w:r w:rsidR="009D76F6" w:rsidRPr="00A92F02">
        <w:rPr>
          <w:rFonts w:ascii="Times New Roman" w:hAnsi="Times New Roman" w:cs="Times New Roman"/>
        </w:rPr>
        <w:t xml:space="preserve"> </w:t>
      </w:r>
      <w:r w:rsidR="009D76F6" w:rsidRPr="00A92F02">
        <w:rPr>
          <w:rFonts w:ascii="Times New Roman" w:hAnsi="Times New Roman" w:cs="Times New Roman"/>
        </w:rPr>
        <w:t>所以，该使用手册</w:t>
      </w:r>
      <w:r w:rsidR="008C55AD" w:rsidRPr="00A92F02">
        <w:rPr>
          <w:rFonts w:ascii="Times New Roman" w:hAnsi="Times New Roman" w:cs="Times New Roman"/>
        </w:rPr>
        <w:t>目前只用于内部交流而非</w:t>
      </w:r>
      <w:r w:rsidR="009D76F6" w:rsidRPr="00A92F02">
        <w:rPr>
          <w:rFonts w:ascii="Times New Roman" w:hAnsi="Times New Roman" w:cs="Times New Roman"/>
        </w:rPr>
        <w:t>商业用途。</w:t>
      </w:r>
      <w:r w:rsidR="008C55AD" w:rsidRPr="00A92F02">
        <w:rPr>
          <w:rFonts w:ascii="Times New Roman" w:hAnsi="Times New Roman" w:cs="Times New Roman"/>
        </w:rPr>
        <w:t>该手册的</w:t>
      </w:r>
      <w:r w:rsidR="009D76F6" w:rsidRPr="00A92F02">
        <w:rPr>
          <w:rFonts w:ascii="Times New Roman" w:hAnsi="Times New Roman" w:cs="Times New Roman"/>
        </w:rPr>
        <w:t>编写也许要历时一年，也许要历时五年</w:t>
      </w:r>
      <w:r w:rsidR="008C55AD" w:rsidRPr="00A92F02">
        <w:rPr>
          <w:rFonts w:ascii="Times New Roman" w:hAnsi="Times New Roman" w:cs="Times New Roman"/>
        </w:rPr>
        <w:t>。</w:t>
      </w:r>
      <w:r w:rsidR="009D76F6" w:rsidRPr="00A92F02">
        <w:rPr>
          <w:rFonts w:ascii="Times New Roman" w:hAnsi="Times New Roman" w:cs="Times New Roman"/>
        </w:rPr>
        <w:t>但是</w:t>
      </w:r>
      <w:r w:rsidR="008C55AD" w:rsidRPr="00A92F02">
        <w:rPr>
          <w:rFonts w:ascii="Times New Roman" w:hAnsi="Times New Roman" w:cs="Times New Roman"/>
        </w:rPr>
        <w:t>，群主相信众人拾柴火焰高，该手册一定会对中国科研人员</w:t>
      </w:r>
      <w:r w:rsidR="00A51287" w:rsidRPr="00A92F02">
        <w:rPr>
          <w:rFonts w:ascii="Times New Roman" w:hAnsi="Times New Roman" w:cs="Times New Roman"/>
        </w:rPr>
        <w:t>和学生</w:t>
      </w:r>
      <w:r w:rsidR="008C55AD" w:rsidRPr="00A92F02">
        <w:rPr>
          <w:rFonts w:ascii="Times New Roman" w:hAnsi="Times New Roman" w:cs="Times New Roman"/>
        </w:rPr>
        <w:t>使用开源软件</w:t>
      </w:r>
      <w:r w:rsidR="00A51287" w:rsidRPr="00A92F02">
        <w:rPr>
          <w:rFonts w:ascii="Times New Roman" w:hAnsi="Times New Roman" w:cs="Times New Roman"/>
        </w:rPr>
        <w:t>OpenFOAM</w:t>
      </w:r>
      <w:r w:rsidR="008C55AD" w:rsidRPr="00A92F02">
        <w:rPr>
          <w:rFonts w:ascii="Times New Roman" w:hAnsi="Times New Roman" w:cs="Times New Roman"/>
        </w:rPr>
        <w:t xml:space="preserve">, LIGGGHTS, </w:t>
      </w:r>
      <w:r w:rsidR="008C55AD" w:rsidRPr="00A92F02">
        <w:rPr>
          <w:rFonts w:ascii="Times New Roman" w:hAnsi="Times New Roman" w:cs="Times New Roman"/>
        </w:rPr>
        <w:t>和</w:t>
      </w:r>
      <w:r w:rsidR="008C55AD" w:rsidRPr="00A92F02">
        <w:rPr>
          <w:rFonts w:ascii="Times New Roman" w:hAnsi="Times New Roman" w:cs="Times New Roman"/>
        </w:rPr>
        <w:t xml:space="preserve"> CFDEM </w:t>
      </w:r>
      <w:r w:rsidR="008C55AD" w:rsidRPr="00A92F02">
        <w:rPr>
          <w:rFonts w:ascii="Times New Roman" w:hAnsi="Times New Roman" w:cs="Times New Roman"/>
        </w:rPr>
        <w:t>有极大的帮助。即使在手册编写过程中，相信它也会对刚刚进入到这个领域的新人有所帮助。</w:t>
      </w:r>
    </w:p>
    <w:p w:rsidR="008C55AD" w:rsidRPr="00A92F02" w:rsidRDefault="008C55AD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</w:p>
    <w:p w:rsidR="007204AE" w:rsidRPr="00A92F02" w:rsidRDefault="00A86D6F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为什么要写</w:t>
      </w:r>
      <w:r w:rsidRPr="00A92F02">
        <w:rPr>
          <w:rFonts w:ascii="Times New Roman" w:hAnsi="Times New Roman" w:cs="Times New Roman"/>
          <w:b/>
        </w:rPr>
        <w:t>CFDEM</w:t>
      </w:r>
      <w:r w:rsidRPr="00A92F02">
        <w:rPr>
          <w:rFonts w:ascii="Times New Roman" w:hAnsi="Times New Roman" w:cs="Times New Roman"/>
          <w:b/>
        </w:rPr>
        <w:t>使用手册</w:t>
      </w:r>
      <w:r w:rsidR="008C55AD" w:rsidRPr="00A92F02">
        <w:rPr>
          <w:rFonts w:ascii="Times New Roman" w:hAnsi="Times New Roman" w:cs="Times New Roman"/>
          <w:b/>
        </w:rPr>
        <w:t>？</w:t>
      </w:r>
    </w:p>
    <w:p w:rsidR="002C69A8" w:rsidRPr="00A92F02" w:rsidRDefault="002F4B54" w:rsidP="00CF26C7">
      <w:pPr>
        <w:adjustRightInd w:val="0"/>
        <w:snapToGrid w:val="0"/>
        <w:spacing w:line="264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故事要从</w:t>
      </w:r>
      <w:r w:rsidRPr="00A92F02">
        <w:rPr>
          <w:rFonts w:ascii="Times New Roman" w:hAnsi="Times New Roman" w:cs="Times New Roman"/>
        </w:rPr>
        <w:t>2012</w:t>
      </w:r>
      <w:r w:rsidRPr="00A92F02">
        <w:rPr>
          <w:rFonts w:ascii="Times New Roman" w:hAnsi="Times New Roman" w:cs="Times New Roman"/>
        </w:rPr>
        <w:t>年开始说起。</w:t>
      </w:r>
      <w:r w:rsidR="00A51287" w:rsidRPr="00A92F02">
        <w:rPr>
          <w:rFonts w:ascii="Times New Roman" w:hAnsi="Times New Roman" w:cs="Times New Roman"/>
        </w:rPr>
        <w:t>当时</w:t>
      </w:r>
      <w:r w:rsidR="00A51287" w:rsidRPr="00A92F02">
        <w:rPr>
          <w:rFonts w:ascii="Times New Roman" w:hAnsi="Times New Roman" w:cs="Times New Roman"/>
        </w:rPr>
        <w:t>CFDEM</w:t>
      </w:r>
      <w:r w:rsidR="00A51287" w:rsidRPr="00A92F02">
        <w:rPr>
          <w:rFonts w:ascii="Times New Roman" w:hAnsi="Times New Roman" w:cs="Times New Roman"/>
        </w:rPr>
        <w:t>的使用刚刚兴起，可以参照的文献和使用说明少之又少，只有官网的材料可以下载</w:t>
      </w:r>
      <w:r w:rsidR="000E2855" w:rsidRPr="00A92F02">
        <w:rPr>
          <w:rFonts w:ascii="Times New Roman" w:hAnsi="Times New Roman" w:cs="Times New Roman"/>
        </w:rPr>
        <w:t>使用。当时群主就是在这样的环境下一步步摸索，成长的。历经的无助，</w:t>
      </w:r>
      <w:r w:rsidR="00A51287" w:rsidRPr="00A92F02">
        <w:rPr>
          <w:rFonts w:ascii="Times New Roman" w:hAnsi="Times New Roman" w:cs="Times New Roman"/>
        </w:rPr>
        <w:t>痛苦</w:t>
      </w:r>
      <w:r w:rsidR="000E2855" w:rsidRPr="00A92F02">
        <w:rPr>
          <w:rFonts w:ascii="Times New Roman" w:hAnsi="Times New Roman" w:cs="Times New Roman"/>
        </w:rPr>
        <w:t>和挣扎</w:t>
      </w:r>
      <w:r w:rsidR="00A51287" w:rsidRPr="00A92F02">
        <w:rPr>
          <w:rFonts w:ascii="Times New Roman" w:hAnsi="Times New Roman" w:cs="Times New Roman"/>
        </w:rPr>
        <w:t>，相信刚刚开始</w:t>
      </w:r>
      <w:r w:rsidR="00A86D6F" w:rsidRPr="00A92F02">
        <w:rPr>
          <w:rFonts w:ascii="Times New Roman" w:hAnsi="Times New Roman" w:cs="Times New Roman"/>
        </w:rPr>
        <w:t>接触</w:t>
      </w:r>
      <w:r w:rsidR="00A51287" w:rsidRPr="00A92F02">
        <w:rPr>
          <w:rFonts w:ascii="Times New Roman" w:hAnsi="Times New Roman" w:cs="Times New Roman"/>
        </w:rPr>
        <w:t>这个开源软件的你也深有体会。从开始安装，到算例运行，再到自己的研究项目应用，以及</w:t>
      </w:r>
      <w:r w:rsidR="00BF455A" w:rsidRPr="00A92F02">
        <w:rPr>
          <w:rFonts w:ascii="Times New Roman" w:hAnsi="Times New Roman" w:cs="Times New Roman"/>
        </w:rPr>
        <w:t>开源</w:t>
      </w:r>
      <w:r w:rsidR="00A51287" w:rsidRPr="00A92F02">
        <w:rPr>
          <w:rFonts w:ascii="Times New Roman" w:hAnsi="Times New Roman" w:cs="Times New Roman"/>
        </w:rPr>
        <w:t>软件的二次开发，每一步都是不停出错，不停调试</w:t>
      </w:r>
      <w:r w:rsidR="00BB5EC8" w:rsidRPr="00A92F02">
        <w:rPr>
          <w:rFonts w:ascii="Times New Roman" w:hAnsi="Times New Roman" w:cs="Times New Roman"/>
        </w:rPr>
        <w:t>，不停的学习。</w:t>
      </w:r>
      <w:r w:rsidR="00BF455A" w:rsidRPr="00A92F02">
        <w:rPr>
          <w:rFonts w:ascii="Times New Roman" w:hAnsi="Times New Roman" w:cs="Times New Roman"/>
        </w:rPr>
        <w:t>幸运的是，当时，</w:t>
      </w:r>
      <w:r w:rsidR="00BF455A" w:rsidRPr="00A92F02">
        <w:rPr>
          <w:rFonts w:ascii="Times New Roman" w:hAnsi="Times New Roman" w:cs="Times New Roman"/>
        </w:rPr>
        <w:t>CFDEM</w:t>
      </w:r>
      <w:r w:rsidR="00BF455A" w:rsidRPr="00A92F02">
        <w:rPr>
          <w:rFonts w:ascii="Times New Roman" w:hAnsi="Times New Roman" w:cs="Times New Roman"/>
        </w:rPr>
        <w:t>开发的人员活跃在官网论坛，解答了不少疑问，这无疑对我是一个极大的帮助</w:t>
      </w:r>
      <w:r w:rsidR="000E2855" w:rsidRPr="00A92F02">
        <w:rPr>
          <w:rFonts w:ascii="Times New Roman" w:hAnsi="Times New Roman" w:cs="Times New Roman"/>
        </w:rPr>
        <w:t>，也是开源精神的体现</w:t>
      </w:r>
      <w:r w:rsidR="00BF455A" w:rsidRPr="00A92F02">
        <w:rPr>
          <w:rFonts w:ascii="Times New Roman" w:hAnsi="Times New Roman" w:cs="Times New Roman"/>
        </w:rPr>
        <w:t>。但是，对于国内的使用者来说，进入官网论坛需要翻墙。虽然我相信对于大多数搞数值模拟的人员，翻墙是一件很简单的事情，但依旧不是特别</w:t>
      </w:r>
      <w:r w:rsidR="00A86D6F" w:rsidRPr="00A92F02">
        <w:rPr>
          <w:rFonts w:ascii="Times New Roman" w:hAnsi="Times New Roman" w:cs="Times New Roman"/>
        </w:rPr>
        <w:t>方便</w:t>
      </w:r>
      <w:r w:rsidR="00BF455A" w:rsidRPr="00A92F02">
        <w:rPr>
          <w:rFonts w:ascii="Times New Roman" w:hAnsi="Times New Roman" w:cs="Times New Roman"/>
        </w:rPr>
        <w:t>。另外</w:t>
      </w:r>
      <w:r w:rsidR="000E2855" w:rsidRPr="00A92F02">
        <w:rPr>
          <w:rFonts w:ascii="Times New Roman" w:hAnsi="Times New Roman" w:cs="Times New Roman"/>
        </w:rPr>
        <w:t>网页版</w:t>
      </w:r>
      <w:r w:rsidR="00BF455A" w:rsidRPr="00A92F02">
        <w:rPr>
          <w:rFonts w:ascii="Times New Roman" w:hAnsi="Times New Roman" w:cs="Times New Roman"/>
        </w:rPr>
        <w:t>论坛的回复时效性不够好，时常自己的帖子就石沉大海了。所以，在这样的情况下，</w:t>
      </w:r>
      <w:r w:rsidR="00BF455A" w:rsidRPr="00A92F02">
        <w:rPr>
          <w:rFonts w:ascii="Times New Roman" w:hAnsi="Times New Roman" w:cs="Times New Roman"/>
        </w:rPr>
        <w:t>2015</w:t>
      </w:r>
      <w:r w:rsidR="00BF455A" w:rsidRPr="00A92F02">
        <w:rPr>
          <w:rFonts w:ascii="Times New Roman" w:hAnsi="Times New Roman" w:cs="Times New Roman"/>
        </w:rPr>
        <w:t>年</w:t>
      </w:r>
      <w:r w:rsidR="00BF455A" w:rsidRPr="00A92F02">
        <w:rPr>
          <w:rFonts w:ascii="Times New Roman" w:hAnsi="Times New Roman" w:cs="Times New Roman"/>
        </w:rPr>
        <w:t>1</w:t>
      </w:r>
      <w:r w:rsidR="00BF455A" w:rsidRPr="00A92F02">
        <w:rPr>
          <w:rFonts w:ascii="Times New Roman" w:hAnsi="Times New Roman" w:cs="Times New Roman"/>
        </w:rPr>
        <w:t>月</w:t>
      </w:r>
      <w:r w:rsidR="00BF455A" w:rsidRPr="00A92F02">
        <w:rPr>
          <w:rFonts w:ascii="Times New Roman" w:hAnsi="Times New Roman" w:cs="Times New Roman"/>
        </w:rPr>
        <w:t>30</w:t>
      </w:r>
      <w:r w:rsidR="00BF455A" w:rsidRPr="00A92F02">
        <w:rPr>
          <w:rFonts w:ascii="Times New Roman" w:hAnsi="Times New Roman" w:cs="Times New Roman"/>
        </w:rPr>
        <w:t>号群主建立了</w:t>
      </w:r>
      <w:r w:rsidR="007204AE" w:rsidRPr="00A92F02">
        <w:rPr>
          <w:rFonts w:ascii="Times New Roman" w:hAnsi="Times New Roman" w:cs="Times New Roman"/>
        </w:rPr>
        <w:t>该</w:t>
      </w:r>
      <w:r w:rsidR="007204AE" w:rsidRPr="00A92F02">
        <w:rPr>
          <w:rFonts w:ascii="Times New Roman" w:hAnsi="Times New Roman" w:cs="Times New Roman"/>
        </w:rPr>
        <w:t>QQ</w:t>
      </w:r>
      <w:r w:rsidR="007204AE" w:rsidRPr="00A92F02">
        <w:rPr>
          <w:rFonts w:ascii="Times New Roman" w:hAnsi="Times New Roman" w:cs="Times New Roman"/>
        </w:rPr>
        <w:t>群，旨在帮助新入</w:t>
      </w:r>
      <w:r w:rsidR="007204AE" w:rsidRPr="00A92F02">
        <w:rPr>
          <w:rFonts w:ascii="Times New Roman" w:hAnsi="Times New Roman" w:cs="Times New Roman"/>
        </w:rPr>
        <w:t>CFDEM</w:t>
      </w:r>
      <w:r w:rsidR="000E2855" w:rsidRPr="00A92F02">
        <w:rPr>
          <w:rFonts w:ascii="Times New Roman" w:hAnsi="Times New Roman" w:cs="Times New Roman"/>
        </w:rPr>
        <w:t>模拟领域的朋友</w:t>
      </w:r>
      <w:r w:rsidR="007204AE" w:rsidRPr="00A92F02">
        <w:rPr>
          <w:rFonts w:ascii="Times New Roman" w:hAnsi="Times New Roman" w:cs="Times New Roman"/>
        </w:rPr>
        <w:t>能有一个平稳的起步和过渡。</w:t>
      </w:r>
      <w:r w:rsidR="007204AE" w:rsidRPr="00A92F02">
        <w:rPr>
          <w:rFonts w:ascii="Times New Roman" w:hAnsi="Times New Roman" w:cs="Times New Roman"/>
        </w:rPr>
        <w:t xml:space="preserve"> </w:t>
      </w:r>
      <w:r w:rsidR="007204AE" w:rsidRPr="00A92F02">
        <w:rPr>
          <w:rFonts w:ascii="Times New Roman" w:hAnsi="Times New Roman" w:cs="Times New Roman"/>
        </w:rPr>
        <w:t>到</w:t>
      </w:r>
      <w:r w:rsidR="007204AE" w:rsidRPr="00A92F02">
        <w:rPr>
          <w:rFonts w:ascii="Times New Roman" w:hAnsi="Times New Roman" w:cs="Times New Roman"/>
        </w:rPr>
        <w:t>2017</w:t>
      </w:r>
      <w:r w:rsidR="007204AE" w:rsidRPr="00A92F02">
        <w:rPr>
          <w:rFonts w:ascii="Times New Roman" w:hAnsi="Times New Roman" w:cs="Times New Roman"/>
        </w:rPr>
        <w:t>年，两年的时间，现有群成员发展到</w:t>
      </w:r>
      <w:r w:rsidR="007204AE" w:rsidRPr="00A92F02">
        <w:rPr>
          <w:rFonts w:ascii="Times New Roman" w:hAnsi="Times New Roman" w:cs="Times New Roman"/>
        </w:rPr>
        <w:t>112</w:t>
      </w:r>
      <w:r w:rsidR="007204AE" w:rsidRPr="00A92F02">
        <w:rPr>
          <w:rFonts w:ascii="Times New Roman" w:hAnsi="Times New Roman" w:cs="Times New Roman"/>
        </w:rPr>
        <w:t>人，相信还有更多的人会找到组织，加入论坛。当然，</w:t>
      </w:r>
      <w:r w:rsidR="007204AE" w:rsidRPr="00A92F02">
        <w:rPr>
          <w:rFonts w:ascii="Times New Roman" w:hAnsi="Times New Roman" w:cs="Times New Roman"/>
        </w:rPr>
        <w:t>QQ</w:t>
      </w:r>
      <w:r w:rsidR="007204AE" w:rsidRPr="00A92F02">
        <w:rPr>
          <w:rFonts w:ascii="Times New Roman" w:hAnsi="Times New Roman" w:cs="Times New Roman"/>
        </w:rPr>
        <w:t>论坛也有其局限性，那就是所讨论的问题不能很好的归纳留档。后加入的朋友如果有类似或者相同的问题，无法参照以前的讨论。因此，编写一本</w:t>
      </w:r>
      <w:r w:rsidR="007204AE" w:rsidRPr="00A92F02">
        <w:rPr>
          <w:rFonts w:ascii="Times New Roman" w:hAnsi="Times New Roman" w:cs="Times New Roman"/>
        </w:rPr>
        <w:t>CFDEM</w:t>
      </w:r>
      <w:r w:rsidR="007204AE" w:rsidRPr="00A92F02">
        <w:rPr>
          <w:rFonts w:ascii="Times New Roman" w:hAnsi="Times New Roman" w:cs="Times New Roman"/>
        </w:rPr>
        <w:t>使用手册，系统地</w:t>
      </w:r>
      <w:r w:rsidR="00E83AB0" w:rsidRPr="00A92F02">
        <w:rPr>
          <w:rFonts w:ascii="Times New Roman" w:hAnsi="Times New Roman" w:cs="Times New Roman"/>
        </w:rPr>
        <w:t>梳理软件的安装，使用，以及二次开发</w:t>
      </w:r>
      <w:r w:rsidR="005013E0" w:rsidRPr="00A92F02">
        <w:rPr>
          <w:rFonts w:ascii="Times New Roman" w:hAnsi="Times New Roman" w:cs="Times New Roman"/>
        </w:rPr>
        <w:t>。同时，该手册将</w:t>
      </w:r>
      <w:r w:rsidR="00A86D6F" w:rsidRPr="00A92F02">
        <w:rPr>
          <w:rFonts w:ascii="Times New Roman" w:hAnsi="Times New Roman" w:cs="Times New Roman"/>
        </w:rPr>
        <w:t>讨论基础的</w:t>
      </w:r>
      <w:r w:rsidR="005013E0" w:rsidRPr="00A92F02">
        <w:rPr>
          <w:rFonts w:ascii="Times New Roman" w:hAnsi="Times New Roman" w:cs="Times New Roman"/>
        </w:rPr>
        <w:t>CFD</w:t>
      </w:r>
      <w:r w:rsidR="005013E0" w:rsidRPr="00A92F02">
        <w:rPr>
          <w:rFonts w:ascii="Times New Roman" w:hAnsi="Times New Roman" w:cs="Times New Roman"/>
        </w:rPr>
        <w:t>，</w:t>
      </w:r>
      <w:r w:rsidR="005013E0" w:rsidRPr="00A92F02">
        <w:rPr>
          <w:rFonts w:ascii="Times New Roman" w:hAnsi="Times New Roman" w:cs="Times New Roman"/>
        </w:rPr>
        <w:t>DEM</w:t>
      </w:r>
      <w:r w:rsidR="005013E0" w:rsidRPr="00A92F02">
        <w:rPr>
          <w:rFonts w:ascii="Times New Roman" w:hAnsi="Times New Roman" w:cs="Times New Roman"/>
        </w:rPr>
        <w:t>，和</w:t>
      </w:r>
      <w:r w:rsidR="005013E0" w:rsidRPr="00A92F02">
        <w:rPr>
          <w:rFonts w:ascii="Times New Roman" w:hAnsi="Times New Roman" w:cs="Times New Roman"/>
        </w:rPr>
        <w:t>CFDEM</w:t>
      </w:r>
      <w:r w:rsidR="005013E0" w:rsidRPr="00A92F02">
        <w:rPr>
          <w:rFonts w:ascii="Times New Roman" w:hAnsi="Times New Roman" w:cs="Times New Roman"/>
        </w:rPr>
        <w:t>的理论</w:t>
      </w:r>
      <w:r w:rsidR="000E2855" w:rsidRPr="00A92F02">
        <w:rPr>
          <w:rFonts w:ascii="Times New Roman" w:hAnsi="Times New Roman" w:cs="Times New Roman"/>
        </w:rPr>
        <w:t>和模型</w:t>
      </w:r>
      <w:r w:rsidR="005013E0" w:rsidRPr="00A92F02">
        <w:rPr>
          <w:rFonts w:ascii="Times New Roman" w:hAnsi="Times New Roman" w:cs="Times New Roman"/>
        </w:rPr>
        <w:t>，便于</w:t>
      </w:r>
      <w:r w:rsidR="000E2855" w:rsidRPr="00A92F02">
        <w:rPr>
          <w:rFonts w:ascii="Times New Roman" w:hAnsi="Times New Roman" w:cs="Times New Roman"/>
        </w:rPr>
        <w:t>研究人员</w:t>
      </w:r>
      <w:r w:rsidR="005013E0" w:rsidRPr="00A92F02">
        <w:rPr>
          <w:rFonts w:ascii="Times New Roman" w:hAnsi="Times New Roman" w:cs="Times New Roman"/>
        </w:rPr>
        <w:t>更好</w:t>
      </w:r>
      <w:r w:rsidR="00A86D6F" w:rsidRPr="00A92F02">
        <w:rPr>
          <w:rFonts w:ascii="Times New Roman" w:hAnsi="Times New Roman" w:cs="Times New Roman"/>
        </w:rPr>
        <w:t>地</w:t>
      </w:r>
      <w:r w:rsidR="005013E0" w:rsidRPr="00A92F02">
        <w:rPr>
          <w:rFonts w:ascii="Times New Roman" w:hAnsi="Times New Roman" w:cs="Times New Roman"/>
        </w:rPr>
        <w:t>理解开源软件的</w:t>
      </w:r>
      <w:r w:rsidR="000E2855" w:rsidRPr="00A92F02">
        <w:rPr>
          <w:rFonts w:ascii="Times New Roman" w:hAnsi="Times New Roman" w:cs="Times New Roman"/>
        </w:rPr>
        <w:t>运行和编译</w:t>
      </w:r>
      <w:r w:rsidR="005013E0" w:rsidRPr="00A92F02">
        <w:rPr>
          <w:rFonts w:ascii="Times New Roman" w:hAnsi="Times New Roman" w:cs="Times New Roman"/>
        </w:rPr>
        <w:t>。在附录部分，也会</w:t>
      </w:r>
      <w:r w:rsidR="007204AE" w:rsidRPr="00A92F02">
        <w:rPr>
          <w:rFonts w:ascii="Times New Roman" w:hAnsi="Times New Roman" w:cs="Times New Roman"/>
        </w:rPr>
        <w:t>整理归纳</w:t>
      </w:r>
      <w:r w:rsidR="00E83AB0" w:rsidRPr="00A92F02">
        <w:rPr>
          <w:rFonts w:ascii="Times New Roman" w:hAnsi="Times New Roman" w:cs="Times New Roman"/>
        </w:rPr>
        <w:t>部分</w:t>
      </w:r>
      <w:r w:rsidR="005013E0" w:rsidRPr="00A92F02">
        <w:rPr>
          <w:rFonts w:ascii="Times New Roman" w:hAnsi="Times New Roman" w:cs="Times New Roman"/>
        </w:rPr>
        <w:t>常见问题，便于参考。</w:t>
      </w:r>
    </w:p>
    <w:p w:rsidR="002C69A8" w:rsidRPr="00A92F02" w:rsidRDefault="002C69A8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</w:p>
    <w:p w:rsidR="002C69A8" w:rsidRPr="00A92F02" w:rsidRDefault="00A51287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如何</w:t>
      </w:r>
      <w:r w:rsidR="00A86D6F" w:rsidRPr="00A92F02">
        <w:rPr>
          <w:rFonts w:ascii="Times New Roman" w:hAnsi="Times New Roman" w:cs="Times New Roman"/>
          <w:b/>
        </w:rPr>
        <w:t>编写</w:t>
      </w:r>
      <w:r w:rsidRPr="00A92F02">
        <w:rPr>
          <w:rFonts w:ascii="Times New Roman" w:hAnsi="Times New Roman" w:cs="Times New Roman"/>
          <w:b/>
        </w:rPr>
        <w:t>手册</w:t>
      </w:r>
      <w:r w:rsidR="002C69A8" w:rsidRPr="00A92F02">
        <w:rPr>
          <w:rFonts w:ascii="Times New Roman" w:hAnsi="Times New Roman" w:cs="Times New Roman"/>
          <w:b/>
        </w:rPr>
        <w:t>？</w:t>
      </w:r>
    </w:p>
    <w:p w:rsidR="002C69A8" w:rsidRPr="00A92F02" w:rsidRDefault="007E77BA" w:rsidP="00CF26C7">
      <w:pPr>
        <w:adjustRightInd w:val="0"/>
        <w:snapToGrid w:val="0"/>
        <w:spacing w:line="264" w:lineRule="auto"/>
        <w:ind w:firstLineChars="200" w:firstLine="420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该手册将采用开放式的编写方式，任何个人都可以对手册内容进行添加和修改。首先</w:t>
      </w:r>
      <w:r w:rsidR="00526146" w:rsidRPr="00A92F02">
        <w:rPr>
          <w:rFonts w:ascii="Times New Roman" w:hAnsi="Times New Roman" w:cs="Times New Roman"/>
        </w:rPr>
        <w:t>进行</w:t>
      </w:r>
      <w:r w:rsidRPr="00A92F02">
        <w:rPr>
          <w:rFonts w:ascii="Times New Roman" w:hAnsi="Times New Roman" w:cs="Times New Roman"/>
        </w:rPr>
        <w:t>手册框架</w:t>
      </w:r>
      <w:r w:rsidR="00526146" w:rsidRPr="00A92F02">
        <w:rPr>
          <w:rFonts w:ascii="Times New Roman" w:hAnsi="Times New Roman" w:cs="Times New Roman"/>
        </w:rPr>
        <w:t>搭建</w:t>
      </w:r>
      <w:r w:rsidRPr="00A92F02">
        <w:rPr>
          <w:rFonts w:ascii="Times New Roman" w:hAnsi="Times New Roman" w:cs="Times New Roman"/>
        </w:rPr>
        <w:t>，</w:t>
      </w:r>
      <w:r w:rsidR="00526146" w:rsidRPr="00A92F02">
        <w:rPr>
          <w:rFonts w:ascii="Times New Roman" w:hAnsi="Times New Roman" w:cs="Times New Roman"/>
        </w:rPr>
        <w:t>然后对内容进行填充和编辑。群主会定期更新手册，任何群成员都可以自愿参与讨论，编辑和修订。所有参与人员都可将自己姓名写在第二页的名单下。</w:t>
      </w:r>
      <w:r w:rsidR="000918A3" w:rsidRPr="00A92F02">
        <w:rPr>
          <w:rFonts w:ascii="Times New Roman" w:hAnsi="Times New Roman" w:cs="Times New Roman"/>
        </w:rPr>
        <w:t>另外，在手册编写过程中，特有名词尽量同时使用中英文，以增加可读性。英文的使用在一定程度上可以锻炼英语科技论文的写作，</w:t>
      </w:r>
      <w:r w:rsidR="00F25F80" w:rsidRPr="00A92F02">
        <w:rPr>
          <w:rFonts w:ascii="Times New Roman" w:hAnsi="Times New Roman" w:cs="Times New Roman"/>
        </w:rPr>
        <w:t>为英文论文投稿打下一定的基础。在编写过程中，</w:t>
      </w:r>
      <w:r w:rsidR="00C85FD5" w:rsidRPr="00A92F02">
        <w:rPr>
          <w:rFonts w:ascii="Times New Roman" w:hAnsi="Times New Roman" w:cs="Times New Roman"/>
        </w:rPr>
        <w:t>如有需求，</w:t>
      </w:r>
      <w:r w:rsidR="00F25F80" w:rsidRPr="00A92F02">
        <w:rPr>
          <w:rFonts w:ascii="Times New Roman" w:hAnsi="Times New Roman" w:cs="Times New Roman"/>
        </w:rPr>
        <w:t>群主也会联系并寻求</w:t>
      </w:r>
      <w:r w:rsidR="00F25F80" w:rsidRPr="00A92F02">
        <w:rPr>
          <w:rFonts w:ascii="Times New Roman" w:hAnsi="Times New Roman" w:cs="Times New Roman"/>
        </w:rPr>
        <w:t>CFDEM</w:t>
      </w:r>
      <w:r w:rsidR="00F25F80" w:rsidRPr="00A92F02">
        <w:rPr>
          <w:rFonts w:ascii="Times New Roman" w:hAnsi="Times New Roman" w:cs="Times New Roman"/>
        </w:rPr>
        <w:t>的开发人员，</w:t>
      </w:r>
      <w:r w:rsidR="00F25F80" w:rsidRPr="00A92F02">
        <w:rPr>
          <w:rFonts w:ascii="Times New Roman" w:hAnsi="Times New Roman" w:cs="Times New Roman"/>
        </w:rPr>
        <w:t xml:space="preserve"> Christoph Kloss (</w:t>
      </w:r>
      <w:r w:rsidR="00F25F80" w:rsidRPr="00A92F02">
        <w:rPr>
          <w:rFonts w:ascii="Times New Roman" w:hAnsi="Times New Roman" w:cs="Times New Roman"/>
          <w:i/>
          <w:u w:val="single"/>
        </w:rPr>
        <w:t>christoph.kloss@cfdem.com</w:t>
      </w:r>
      <w:r w:rsidR="00F25F80" w:rsidRPr="00A92F02">
        <w:rPr>
          <w:rFonts w:ascii="Times New Roman" w:hAnsi="Times New Roman" w:cs="Times New Roman"/>
        </w:rPr>
        <w:t>), Christoph Goniva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8" w:history="1">
        <w:r w:rsidR="00643B94" w:rsidRPr="00A92F02">
          <w:rPr>
            <w:rFonts w:ascii="Times New Roman" w:hAnsi="Times New Roman" w:cs="Times New Roman"/>
            <w:i/>
            <w:u w:val="single"/>
          </w:rPr>
          <w:t>christoph.goniva@cfdem.com</w:t>
        </w:r>
      </w:hyperlink>
      <w:r w:rsidR="00643B94" w:rsidRPr="00A92F02">
        <w:rPr>
          <w:rFonts w:ascii="Times New Roman" w:hAnsi="Times New Roman" w:cs="Times New Roman"/>
        </w:rPr>
        <w:t>)</w:t>
      </w:r>
      <w:r w:rsidR="00F25F80" w:rsidRPr="00A92F02">
        <w:rPr>
          <w:rFonts w:ascii="Times New Roman" w:hAnsi="Times New Roman" w:cs="Times New Roman"/>
        </w:rPr>
        <w:t xml:space="preserve">, </w:t>
      </w:r>
      <w:r w:rsidR="00F25F80" w:rsidRPr="00A92F02">
        <w:rPr>
          <w:rFonts w:ascii="Times New Roman" w:hAnsi="Times New Roman" w:cs="Times New Roman"/>
        </w:rPr>
        <w:t>和</w:t>
      </w:r>
      <w:r w:rsidR="00F25F80" w:rsidRPr="00A92F02">
        <w:rPr>
          <w:rFonts w:ascii="Times New Roman" w:hAnsi="Times New Roman" w:cs="Times New Roman"/>
        </w:rPr>
        <w:t>Josef Kerbl</w:t>
      </w:r>
      <w:r w:rsidR="00643B94" w:rsidRPr="00A92F02">
        <w:rPr>
          <w:rFonts w:ascii="Times New Roman" w:hAnsi="Times New Roman" w:cs="Times New Roman"/>
        </w:rPr>
        <w:t xml:space="preserve"> (</w:t>
      </w:r>
      <w:hyperlink r:id="rId9" w:history="1">
        <w:r w:rsidR="00643B94" w:rsidRPr="00A92F02">
          <w:rPr>
            <w:rFonts w:ascii="Times New Roman" w:hAnsi="Times New Roman" w:cs="Times New Roman"/>
            <w:i/>
            <w:u w:val="single"/>
          </w:rPr>
          <w:t>josef.kerbl@dcs-computing.com</w:t>
        </w:r>
      </w:hyperlink>
      <w:r w:rsidR="00643B94" w:rsidRPr="00A92F02">
        <w:rPr>
          <w:rFonts w:ascii="Times New Roman" w:hAnsi="Times New Roman" w:cs="Times New Roman"/>
        </w:rPr>
        <w:t>)</w:t>
      </w:r>
      <w:r w:rsidR="00F25F80" w:rsidRPr="00A92F02">
        <w:rPr>
          <w:rFonts w:ascii="Times New Roman" w:hAnsi="Times New Roman" w:cs="Times New Roman"/>
        </w:rPr>
        <w:t>的帮助，以促进该开源软件在国内的使用。</w:t>
      </w:r>
    </w:p>
    <w:p w:rsidR="002C69A8" w:rsidRPr="00A92F02" w:rsidRDefault="002C69A8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</w:p>
    <w:p w:rsidR="000E2855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如何联系群主？</w:t>
      </w:r>
    </w:p>
    <w:p w:rsidR="002C69A8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如有任何问题和想法，可以在群内部讨论，也可以单独联系群主：</w:t>
      </w:r>
    </w:p>
    <w:p w:rsidR="001D2D80" w:rsidRPr="00A92F02" w:rsidRDefault="001D2D80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张堃，华盛顿州立大学</w:t>
      </w:r>
    </w:p>
    <w:p w:rsidR="000E2855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QQ: 358911264</w:t>
      </w:r>
    </w:p>
    <w:p w:rsidR="002C69A8" w:rsidRPr="00A92F02" w:rsidRDefault="000E2855" w:rsidP="00CF26C7">
      <w:pPr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Email: </w:t>
      </w:r>
      <w:hyperlink r:id="rId10" w:history="1">
        <w:r w:rsidR="00692579" w:rsidRPr="00A92F02">
          <w:rPr>
            <w:rStyle w:val="a5"/>
            <w:rFonts w:ascii="Times New Roman" w:hAnsi="Times New Roman" w:cs="Times New Roman"/>
          </w:rPr>
          <w:t>zhangkun-sdu@hotmail.com</w:t>
        </w:r>
      </w:hyperlink>
    </w:p>
    <w:p w:rsidR="00526146" w:rsidRPr="00A92F02" w:rsidRDefault="00526146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E021A7" w:rsidRPr="00A92F02" w:rsidRDefault="000E2855" w:rsidP="00CF26C7">
      <w:pPr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b/>
          <w:sz w:val="24"/>
        </w:rPr>
      </w:pPr>
      <w:r w:rsidRPr="00A92F02">
        <w:rPr>
          <w:rFonts w:ascii="Times New Roman" w:hAnsi="Times New Roman" w:cs="Times New Roman"/>
          <w:b/>
          <w:sz w:val="24"/>
        </w:rPr>
        <w:lastRenderedPageBreak/>
        <w:t>参与编写人员名单</w:t>
      </w:r>
    </w:p>
    <w:p w:rsidR="001D39E9" w:rsidRPr="00A92F02" w:rsidRDefault="003301B8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祁风雷，爱荷华州立大学，</w:t>
      </w:r>
      <w:r w:rsidRPr="00A92F02">
        <w:rPr>
          <w:rFonts w:ascii="Times New Roman" w:hAnsi="Times New Roman" w:cs="Times New Roman"/>
        </w:rPr>
        <w:t>qifl2008@gmail.com</w:t>
      </w:r>
      <w:bookmarkStart w:id="0" w:name="_GoBack"/>
      <w:bookmarkEnd w:id="0"/>
      <w:r w:rsidR="001D39E9" w:rsidRPr="00A92F02">
        <w:rPr>
          <w:rFonts w:ascii="Times New Roman" w:hAnsi="Times New Roman" w:cs="Times New Roman"/>
        </w:rPr>
        <w:br w:type="page"/>
      </w:r>
    </w:p>
    <w:p w:rsidR="00526146" w:rsidRPr="00A92F02" w:rsidRDefault="001D39E9" w:rsidP="00CF26C7">
      <w:pPr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b/>
          <w:sz w:val="28"/>
          <w:vertAlign w:val="subscript"/>
        </w:rPr>
      </w:pPr>
      <w:r w:rsidRPr="00A92F02">
        <w:rPr>
          <w:rFonts w:ascii="Times New Roman" w:hAnsi="Times New Roman" w:cs="Times New Roman"/>
          <w:b/>
          <w:sz w:val="28"/>
        </w:rPr>
        <w:lastRenderedPageBreak/>
        <w:t>手册目录（框架）</w:t>
      </w:r>
      <w:r w:rsidRPr="00A92F02">
        <w:rPr>
          <w:rFonts w:ascii="Times New Roman" w:hAnsi="Times New Roman" w:cs="Times New Roman"/>
          <w:b/>
          <w:sz w:val="28"/>
          <w:vertAlign w:val="subscript"/>
        </w:rPr>
        <w:t>持续更新中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26861706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B19AD" w:rsidRPr="00A92F02" w:rsidRDefault="002B19AD" w:rsidP="00CF26C7">
          <w:pPr>
            <w:pStyle w:val="TOC"/>
            <w:adjustRightInd w:val="0"/>
            <w:snapToGrid w:val="0"/>
            <w:spacing w:line="264" w:lineRule="auto"/>
            <w:rPr>
              <w:rFonts w:ascii="Times New Roman" w:eastAsiaTheme="minorEastAsia" w:hAnsi="Times New Roman" w:cs="Times New Roman"/>
            </w:rPr>
          </w:pPr>
          <w:r w:rsidRPr="00A92F02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r w:rsidRPr="00A92F02">
            <w:rPr>
              <w:rFonts w:ascii="Times New Roman" w:hAnsi="Times New Roman" w:cs="Times New Roman"/>
            </w:rPr>
            <w:fldChar w:fldCharType="begin"/>
          </w:r>
          <w:r w:rsidR="002B19AD" w:rsidRPr="00A92F02">
            <w:rPr>
              <w:rFonts w:ascii="Times New Roman" w:hAnsi="Times New Roman" w:cs="Times New Roman"/>
            </w:rPr>
            <w:instrText xml:space="preserve"> TOC \o "1-3" \h \z \u </w:instrText>
          </w:r>
          <w:r w:rsidRPr="00A92F02">
            <w:rPr>
              <w:rFonts w:ascii="Times New Roman" w:hAnsi="Times New Roman" w:cs="Times New Roman"/>
            </w:rPr>
            <w:fldChar w:fldCharType="separate"/>
          </w:r>
          <w:hyperlink w:anchor="_Toc476899866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第一章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CFDEM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安装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Installation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_Toc476899866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7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第二章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OpenFOAM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_Toc476899867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8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第三章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LIGGGHTS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_Toc476899868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69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第四章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. CFDEM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_Toc476899869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0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第五章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 Paraview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后处理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_Toc476899870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1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第六章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实例应用（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APPLICATIONS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_Toc476899871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2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第七章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 xml:space="preserve">. 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重要参考文献（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List of Key References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_Toc476899872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F3429" w:rsidRPr="00A92F02" w:rsidRDefault="00D36018" w:rsidP="00CF26C7">
          <w:pPr>
            <w:pStyle w:val="10"/>
            <w:tabs>
              <w:tab w:val="right" w:leader="dot" w:pos="8296"/>
            </w:tabs>
            <w:adjustRightInd w:val="0"/>
            <w:snapToGrid w:val="0"/>
            <w:spacing w:line="264" w:lineRule="auto"/>
            <w:rPr>
              <w:rFonts w:ascii="Times New Roman" w:hAnsi="Times New Roman" w:cs="Times New Roman"/>
              <w:noProof/>
              <w:kern w:val="0"/>
              <w:sz w:val="22"/>
            </w:rPr>
          </w:pPr>
          <w:hyperlink w:anchor="_Toc476899873" w:history="1"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附录：论坛问答（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Q&amp;A</w:t>
            </w:r>
            <w:r w:rsidR="005F3429" w:rsidRPr="00A92F02">
              <w:rPr>
                <w:rStyle w:val="a5"/>
                <w:rFonts w:ascii="Times New Roman" w:hAnsi="Times New Roman" w:cs="Times New Roman"/>
                <w:noProof/>
              </w:rPr>
              <w:t>）</w:t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instrText xml:space="preserve"> PAGEREF _Toc476899873 \h </w:instrTex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F3429" w:rsidRPr="00A92F02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A92F0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B19AD" w:rsidRPr="00A92F02" w:rsidRDefault="00D36018" w:rsidP="00CF26C7">
          <w:pPr>
            <w:adjustRightInd w:val="0"/>
            <w:snapToGrid w:val="0"/>
            <w:spacing w:line="264" w:lineRule="auto"/>
            <w:rPr>
              <w:rFonts w:ascii="Times New Roman" w:hAnsi="Times New Roman" w:cs="Times New Roman"/>
            </w:rPr>
          </w:pPr>
          <w:r w:rsidRPr="00A92F02">
            <w:rPr>
              <w:rFonts w:ascii="Times New Roman" w:hAnsi="Times New Roman" w:cs="Times New Roman"/>
            </w:rPr>
            <w:fldChar w:fldCharType="end"/>
          </w:r>
        </w:p>
      </w:sdtContent>
    </w:sdt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" w:name="_Toc476899866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第一章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 xml:space="preserve">CFDEM 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安装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（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Installation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1"/>
    </w:p>
    <w:p w:rsidR="002245E7" w:rsidRPr="00A92F02" w:rsidRDefault="00A97A8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软件</w:t>
      </w:r>
      <w:r w:rsidR="002245E7" w:rsidRPr="00A92F02">
        <w:rPr>
          <w:rFonts w:ascii="Times New Roman" w:hAnsi="Times New Roman" w:cs="Times New Roman"/>
        </w:rPr>
        <w:t>会不定期更新，现有最新版本</w:t>
      </w:r>
      <w:r w:rsidR="002245E7" w:rsidRPr="00A92F02">
        <w:rPr>
          <w:rFonts w:ascii="Times New Roman" w:hAnsi="Times New Roman" w:cs="Times New Roman"/>
        </w:rPr>
        <w:t>CFDEM 3.6.0</w:t>
      </w:r>
      <w:r w:rsidR="002245E7" w:rsidRPr="00A92F02">
        <w:rPr>
          <w:rFonts w:ascii="Times New Roman" w:hAnsi="Times New Roman" w:cs="Times New Roman"/>
        </w:rPr>
        <w:t>于</w:t>
      </w:r>
      <w:r w:rsidR="002245E7" w:rsidRPr="00A92F02">
        <w:rPr>
          <w:rFonts w:ascii="Times New Roman" w:hAnsi="Times New Roman" w:cs="Times New Roman"/>
        </w:rPr>
        <w:t>2017</w:t>
      </w:r>
      <w:r w:rsidR="002245E7" w:rsidRPr="00A92F02">
        <w:rPr>
          <w:rFonts w:ascii="Times New Roman" w:hAnsi="Times New Roman" w:cs="Times New Roman"/>
        </w:rPr>
        <w:t>年</w:t>
      </w:r>
      <w:r w:rsidR="002245E7" w:rsidRPr="00A92F02">
        <w:rPr>
          <w:rFonts w:ascii="Times New Roman" w:hAnsi="Times New Roman" w:cs="Times New Roman"/>
        </w:rPr>
        <w:t>1</w:t>
      </w:r>
      <w:r w:rsidR="002245E7" w:rsidRPr="00A92F02">
        <w:rPr>
          <w:rFonts w:ascii="Times New Roman" w:hAnsi="Times New Roman" w:cs="Times New Roman"/>
        </w:rPr>
        <w:t>月</w:t>
      </w:r>
      <w:r w:rsidR="002245E7" w:rsidRPr="00A92F02">
        <w:rPr>
          <w:rFonts w:ascii="Times New Roman" w:hAnsi="Times New Roman" w:cs="Times New Roman"/>
        </w:rPr>
        <w:t>18</w:t>
      </w:r>
      <w:r w:rsidR="002245E7" w:rsidRPr="00A92F02">
        <w:rPr>
          <w:rFonts w:ascii="Times New Roman" w:hAnsi="Times New Roman" w:cs="Times New Roman"/>
        </w:rPr>
        <w:t>日更新。其耦合</w:t>
      </w:r>
      <w:r w:rsidR="002245E7" w:rsidRPr="00A92F02">
        <w:rPr>
          <w:rFonts w:ascii="Times New Roman" w:hAnsi="Times New Roman" w:cs="Times New Roman"/>
        </w:rPr>
        <w:t>OpenFOAM-3.X</w:t>
      </w:r>
      <w:r w:rsidR="002245E7" w:rsidRPr="00A92F02">
        <w:rPr>
          <w:rFonts w:ascii="Times New Roman" w:hAnsi="Times New Roman" w:cs="Times New Roman"/>
        </w:rPr>
        <w:t>和</w:t>
      </w:r>
      <w:r w:rsidR="002245E7" w:rsidRPr="00A92F02">
        <w:rPr>
          <w:rFonts w:ascii="Times New Roman" w:hAnsi="Times New Roman" w:cs="Times New Roman"/>
        </w:rPr>
        <w:t xml:space="preserve">LIGGGHTS-3.6.0. </w:t>
      </w:r>
      <w:r w:rsidR="002245E7" w:rsidRPr="00A92F02">
        <w:rPr>
          <w:rFonts w:ascii="Times New Roman" w:hAnsi="Times New Roman" w:cs="Times New Roman"/>
        </w:rPr>
        <w:t>更多的更新信息可以查询：</w:t>
      </w:r>
    </w:p>
    <w:p w:rsidR="002245E7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1" w:history="1">
        <w:r w:rsidR="002245E7" w:rsidRPr="00A92F02">
          <w:rPr>
            <w:rStyle w:val="a5"/>
            <w:rFonts w:ascii="Times New Roman" w:hAnsi="Times New Roman" w:cs="Times New Roman"/>
          </w:rPr>
          <w:t>http://www.cfdem.com/cfdemrcoupling-version-history</w:t>
        </w:r>
      </w:hyperlink>
    </w:p>
    <w:p w:rsidR="002245E7" w:rsidRPr="00A92F02" w:rsidRDefault="002245E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虽然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可以在</w:t>
      </w:r>
      <w:r w:rsidRPr="00A92F02">
        <w:rPr>
          <w:rFonts w:ascii="Times New Roman" w:hAnsi="Times New Roman" w:cs="Times New Roman"/>
        </w:rPr>
        <w:t>MacOS</w:t>
      </w:r>
      <w:r w:rsidR="00B071EC" w:rsidRPr="00A92F02">
        <w:rPr>
          <w:rFonts w:ascii="Times New Roman" w:hAnsi="Times New Roman" w:cs="Times New Roman"/>
        </w:rPr>
        <w:t>系统以及</w:t>
      </w:r>
      <w:r w:rsidR="00B071EC" w:rsidRPr="00A92F02">
        <w:rPr>
          <w:rFonts w:ascii="Times New Roman" w:hAnsi="Times New Roman" w:cs="Times New Roman"/>
        </w:rPr>
        <w:t>MS Windows</w:t>
      </w:r>
      <w:r w:rsidR="00B071EC" w:rsidRPr="00A92F02">
        <w:rPr>
          <w:rFonts w:ascii="Times New Roman" w:hAnsi="Times New Roman" w:cs="Times New Roman"/>
        </w:rPr>
        <w:t>系统下</w:t>
      </w:r>
      <w:r w:rsidRPr="00A92F02">
        <w:rPr>
          <w:rFonts w:ascii="Times New Roman" w:hAnsi="Times New Roman" w:cs="Times New Roman"/>
        </w:rPr>
        <w:t>的运行</w:t>
      </w:r>
      <w:r w:rsidR="00B071EC" w:rsidRPr="00A92F02">
        <w:rPr>
          <w:rFonts w:ascii="Times New Roman" w:hAnsi="Times New Roman" w:cs="Times New Roman"/>
        </w:rPr>
        <w:t>，但是其官方开发以及维护都是基于</w:t>
      </w:r>
      <w:r w:rsidRPr="00A92F02">
        <w:rPr>
          <w:rFonts w:ascii="Times New Roman" w:hAnsi="Times New Roman" w:cs="Times New Roman"/>
        </w:rPr>
        <w:t xml:space="preserve">Linux </w:t>
      </w:r>
      <w:r w:rsidR="00B071EC" w:rsidRPr="00A92F02">
        <w:rPr>
          <w:rFonts w:ascii="Times New Roman" w:hAnsi="Times New Roman" w:cs="Times New Roman"/>
        </w:rPr>
        <w:t>Fedora</w:t>
      </w:r>
      <w:r w:rsidR="00B071EC" w:rsidRPr="00A92F02">
        <w:rPr>
          <w:rFonts w:ascii="Times New Roman" w:hAnsi="Times New Roman" w:cs="Times New Roman"/>
        </w:rPr>
        <w:t>或者</w:t>
      </w:r>
      <w:r w:rsidRPr="00A92F02">
        <w:rPr>
          <w:rFonts w:ascii="Times New Roman" w:hAnsi="Times New Roman" w:cs="Times New Roman"/>
        </w:rPr>
        <w:t>Ubu</w:t>
      </w:r>
      <w:r w:rsidR="00B071EC" w:rsidRPr="00A92F02">
        <w:rPr>
          <w:rFonts w:ascii="Times New Roman" w:hAnsi="Times New Roman" w:cs="Times New Roman"/>
        </w:rPr>
        <w:t>n</w:t>
      </w:r>
      <w:r w:rsidRPr="00A92F02">
        <w:rPr>
          <w:rFonts w:ascii="Times New Roman" w:hAnsi="Times New Roman" w:cs="Times New Roman"/>
        </w:rPr>
        <w:t>tu</w:t>
      </w:r>
      <w:r w:rsidRPr="00A92F02">
        <w:rPr>
          <w:rFonts w:ascii="Times New Roman" w:hAnsi="Times New Roman" w:cs="Times New Roman"/>
        </w:rPr>
        <w:t>系统</w:t>
      </w:r>
      <w:r w:rsidR="00B071EC" w:rsidRPr="00A92F02">
        <w:rPr>
          <w:rFonts w:ascii="Times New Roman" w:hAnsi="Times New Roman" w:cs="Times New Roman"/>
        </w:rPr>
        <w:t>。</w:t>
      </w:r>
      <w:r w:rsidR="00832CE0" w:rsidRPr="00A92F02">
        <w:rPr>
          <w:rFonts w:ascii="Times New Roman" w:hAnsi="Times New Roman" w:cs="Times New Roman"/>
        </w:rPr>
        <w:t>因此，</w:t>
      </w:r>
      <w:r w:rsidR="00B071EC" w:rsidRPr="00A92F02">
        <w:rPr>
          <w:rFonts w:ascii="Times New Roman" w:hAnsi="Times New Roman" w:cs="Times New Roman"/>
        </w:rPr>
        <w:t>本手册的安装说明</w:t>
      </w:r>
      <w:r w:rsidR="00832CE0" w:rsidRPr="00A92F02">
        <w:rPr>
          <w:rFonts w:ascii="Times New Roman" w:hAnsi="Times New Roman" w:cs="Times New Roman"/>
        </w:rPr>
        <w:t>以及</w:t>
      </w:r>
      <w:r w:rsidR="00832CE0" w:rsidRPr="00A92F02">
        <w:rPr>
          <w:rFonts w:ascii="Times New Roman" w:hAnsi="Times New Roman" w:cs="Times New Roman"/>
        </w:rPr>
        <w:t>CFDEM</w:t>
      </w:r>
      <w:r w:rsidR="00832CE0" w:rsidRPr="00A92F02">
        <w:rPr>
          <w:rFonts w:ascii="Times New Roman" w:hAnsi="Times New Roman" w:cs="Times New Roman"/>
        </w:rPr>
        <w:t>使用都是</w:t>
      </w:r>
      <w:r w:rsidR="00B071EC" w:rsidRPr="00A92F02">
        <w:rPr>
          <w:rFonts w:ascii="Times New Roman" w:hAnsi="Times New Roman" w:cs="Times New Roman"/>
        </w:rPr>
        <w:t>基于</w:t>
      </w:r>
      <w:r w:rsidR="00B071EC" w:rsidRPr="00A92F02">
        <w:rPr>
          <w:rFonts w:ascii="Times New Roman" w:hAnsi="Times New Roman" w:cs="Times New Roman"/>
        </w:rPr>
        <w:t>Ubuntu</w:t>
      </w:r>
      <w:r w:rsidR="00B071EC" w:rsidRPr="00A92F02">
        <w:rPr>
          <w:rFonts w:ascii="Times New Roman" w:hAnsi="Times New Roman" w:cs="Times New Roman"/>
        </w:rPr>
        <w:t>系统</w:t>
      </w:r>
      <w:r w:rsidR="00832CE0" w:rsidRPr="00A92F02">
        <w:rPr>
          <w:rFonts w:ascii="Times New Roman" w:hAnsi="Times New Roman" w:cs="Times New Roman"/>
        </w:rPr>
        <w:t>。考虑到</w:t>
      </w:r>
      <w:r w:rsidR="005B1FA7" w:rsidRPr="00A92F02">
        <w:rPr>
          <w:rFonts w:ascii="Times New Roman" w:hAnsi="Times New Roman" w:cs="Times New Roman"/>
        </w:rPr>
        <w:t>OpenFOAM</w:t>
      </w:r>
      <w:r w:rsidR="00832CE0" w:rsidRPr="00A92F02">
        <w:rPr>
          <w:rFonts w:ascii="Times New Roman" w:hAnsi="Times New Roman" w:cs="Times New Roman"/>
        </w:rPr>
        <w:t>与</w:t>
      </w:r>
      <w:r w:rsidR="00832CE0" w:rsidRPr="00A92F02">
        <w:rPr>
          <w:rFonts w:ascii="Times New Roman" w:hAnsi="Times New Roman" w:cs="Times New Roman"/>
        </w:rPr>
        <w:t>Ubuntu</w:t>
      </w:r>
      <w:r w:rsidR="00832CE0" w:rsidRPr="00A92F02">
        <w:rPr>
          <w:rFonts w:ascii="Times New Roman" w:hAnsi="Times New Roman" w:cs="Times New Roman"/>
        </w:rPr>
        <w:t>系统的兼容新，</w:t>
      </w:r>
      <w:r w:rsidR="005B1FA7" w:rsidRPr="00A92F02">
        <w:rPr>
          <w:rFonts w:ascii="Times New Roman" w:hAnsi="Times New Roman" w:cs="Times New Roman"/>
        </w:rPr>
        <w:t>建议安装</w:t>
      </w:r>
      <w:r w:rsidR="003911A2" w:rsidRPr="00A92F02">
        <w:rPr>
          <w:rFonts w:ascii="Times New Roman" w:hAnsi="Times New Roman" w:cs="Times New Roman"/>
        </w:rPr>
        <w:t>Ubuntu 14.04LTS (</w:t>
      </w:r>
      <w:r w:rsidR="003911A2" w:rsidRPr="00A92F02">
        <w:rPr>
          <w:rFonts w:ascii="Times New Roman" w:hAnsi="Times New Roman" w:cs="Times New Roman"/>
          <w:u w:val="single"/>
        </w:rPr>
        <w:t>L</w:t>
      </w:r>
      <w:r w:rsidR="003911A2" w:rsidRPr="00A92F02">
        <w:rPr>
          <w:rFonts w:ascii="Times New Roman" w:hAnsi="Times New Roman" w:cs="Times New Roman"/>
        </w:rPr>
        <w:t>ong-</w:t>
      </w:r>
      <w:r w:rsidR="003911A2" w:rsidRPr="00A92F02">
        <w:rPr>
          <w:rFonts w:ascii="Times New Roman" w:hAnsi="Times New Roman" w:cs="Times New Roman"/>
          <w:u w:val="single"/>
        </w:rPr>
        <w:t>T</w:t>
      </w:r>
      <w:r w:rsidR="003911A2" w:rsidRPr="00A92F02">
        <w:rPr>
          <w:rFonts w:ascii="Times New Roman" w:hAnsi="Times New Roman" w:cs="Times New Roman"/>
        </w:rPr>
        <w:t>erm-</w:t>
      </w:r>
      <w:r w:rsidR="003911A2" w:rsidRPr="00A92F02">
        <w:rPr>
          <w:rFonts w:ascii="Times New Roman" w:hAnsi="Times New Roman" w:cs="Times New Roman"/>
          <w:u w:val="single"/>
        </w:rPr>
        <w:t>S</w:t>
      </w:r>
      <w:r w:rsidR="005B1FA7" w:rsidRPr="00A92F02">
        <w:rPr>
          <w:rFonts w:ascii="Times New Roman" w:hAnsi="Times New Roman" w:cs="Times New Roman"/>
        </w:rPr>
        <w:t xml:space="preserve">upport) </w:t>
      </w:r>
      <w:r w:rsidR="005B1FA7" w:rsidRPr="00A92F02">
        <w:rPr>
          <w:rFonts w:ascii="Times New Roman" w:hAnsi="Times New Roman" w:cs="Times New Roman"/>
        </w:rPr>
        <w:t>系统</w:t>
      </w:r>
      <w:r w:rsidR="005B1FA7" w:rsidRPr="00A92F02">
        <w:rPr>
          <w:rFonts w:ascii="Times New Roman" w:hAnsi="Times New Roman" w:cs="Times New Roman"/>
        </w:rPr>
        <w:t xml:space="preserve"> (</w:t>
      </w:r>
      <w:hyperlink r:id="rId12" w:history="1">
        <w:r w:rsidR="005B1FA7" w:rsidRPr="00A92F02">
          <w:rPr>
            <w:rStyle w:val="a5"/>
            <w:rFonts w:ascii="Times New Roman" w:hAnsi="Times New Roman" w:cs="Times New Roman"/>
          </w:rPr>
          <w:t>http://releases.ubuntu.com/14.04/</w:t>
        </w:r>
      </w:hyperlink>
      <w:r w:rsidR="005B1FA7" w:rsidRPr="00A92F02">
        <w:rPr>
          <w:rFonts w:ascii="Times New Roman" w:hAnsi="Times New Roman" w:cs="Times New Roman"/>
        </w:rPr>
        <w:t>)</w:t>
      </w:r>
      <w:r w:rsidR="005B1FA7" w:rsidRPr="00A92F02">
        <w:rPr>
          <w:rFonts w:ascii="Times New Roman" w:hAnsi="Times New Roman" w:cs="Times New Roman"/>
        </w:rPr>
        <w:t>。</w:t>
      </w:r>
    </w:p>
    <w:p w:rsidR="00A97A84" w:rsidRPr="00A92F02" w:rsidRDefault="005B1FA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Ubuntu</w:t>
      </w:r>
      <w:r w:rsidRPr="00A92F02">
        <w:rPr>
          <w:rFonts w:ascii="Times New Roman" w:hAnsi="Times New Roman" w:cs="Times New Roman"/>
          <w:i/>
          <w:u w:val="single"/>
        </w:rPr>
        <w:t>的官网安装说明：</w:t>
      </w:r>
    </w:p>
    <w:p w:rsidR="00A97A84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3" w:history="1">
        <w:r w:rsidR="005B1FA7" w:rsidRPr="00A92F0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</w:p>
    <w:p w:rsidR="005B1FA7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4" w:history="1">
        <w:r w:rsidR="005B1FA7" w:rsidRPr="00A92F0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</w:p>
    <w:p w:rsidR="00BA0657" w:rsidRPr="00A92F02" w:rsidRDefault="00BA06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OpenFOAM</w:t>
      </w:r>
      <w:r w:rsidRPr="00A92F02">
        <w:rPr>
          <w:rFonts w:ascii="Times New Roman" w:hAnsi="Times New Roman" w:cs="Times New Roman"/>
          <w:i/>
          <w:u w:val="single"/>
        </w:rPr>
        <w:t>的官方安装说明，请参照：</w:t>
      </w:r>
    </w:p>
    <w:p w:rsidR="00BA0657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5" w:history="1">
        <w:r w:rsidR="00FD352D" w:rsidRPr="00A92F02">
          <w:rPr>
            <w:rStyle w:val="a5"/>
            <w:rFonts w:ascii="Times New Roman" w:hAnsi="Times New Roman" w:cs="Times New Roman"/>
          </w:rPr>
          <w:t>https://openfoam.org/download/3-0-1-ubuntu/</w:t>
        </w:r>
      </w:hyperlink>
    </w:p>
    <w:p w:rsidR="00BA0657" w:rsidRPr="00A92F02" w:rsidRDefault="00BA06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LIGGGHTS</w:t>
      </w:r>
      <w:r w:rsidRPr="00A92F02">
        <w:rPr>
          <w:rFonts w:ascii="Times New Roman" w:hAnsi="Times New Roman" w:cs="Times New Roman"/>
          <w:i/>
          <w:u w:val="single"/>
        </w:rPr>
        <w:t>和</w:t>
      </w:r>
      <w:r w:rsidRPr="00A92F02">
        <w:rPr>
          <w:rFonts w:ascii="Times New Roman" w:hAnsi="Times New Roman" w:cs="Times New Roman"/>
          <w:i/>
          <w:u w:val="single"/>
        </w:rPr>
        <w:t>CFDEM</w:t>
      </w:r>
      <w:r w:rsidRPr="00A92F02">
        <w:rPr>
          <w:rFonts w:ascii="Times New Roman" w:hAnsi="Times New Roman" w:cs="Times New Roman"/>
          <w:i/>
          <w:u w:val="single"/>
        </w:rPr>
        <w:t>的官方安装说明，请参照：</w:t>
      </w:r>
    </w:p>
    <w:p w:rsidR="00B071EC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6" w:history="1">
        <w:r w:rsidR="00B071EC" w:rsidRPr="00A92F02">
          <w:rPr>
            <w:rStyle w:val="a5"/>
            <w:rFonts w:ascii="Times New Roman" w:hAnsi="Times New Roman" w:cs="Times New Roman"/>
          </w:rPr>
          <w:t>http://www.cfdem.com/installation-tutorial</w:t>
        </w:r>
      </w:hyperlink>
    </w:p>
    <w:p w:rsidR="00BA0657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hyperlink r:id="rId17" w:history="1">
        <w:r w:rsidR="00BA0657" w:rsidRPr="00A92F0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</w:p>
    <w:p w:rsidR="00BA0657" w:rsidRPr="00A92F02" w:rsidRDefault="00FD352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>太多链接已经看晕了？不知道如何下手了？</w:t>
      </w:r>
      <w:r w:rsidRPr="00A92F02">
        <w:rPr>
          <w:rFonts w:ascii="Times New Roman" w:hAnsi="Times New Roman" w:cs="Times New Roman"/>
        </w:rPr>
        <w:t>不要紧，下面的教程就叫你一步步安装系统，安装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LIGGGTHS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，安装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，以及算例运行。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1.1 Ubuntu System </w:t>
      </w:r>
      <w:r w:rsidRPr="00A92F02">
        <w:rPr>
          <w:rFonts w:ascii="Times New Roman" w:hAnsi="Times New Roman" w:cs="Times New Roman"/>
          <w:b/>
        </w:rPr>
        <w:t>安装及常用命令</w:t>
      </w:r>
    </w:p>
    <w:p w:rsidR="00711747" w:rsidRPr="00A92F02" w:rsidRDefault="00071D1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1. </w:t>
      </w:r>
      <w:r w:rsidRPr="00A92F02">
        <w:rPr>
          <w:rFonts w:ascii="Times New Roman" w:hAnsi="Times New Roman" w:cs="Times New Roman"/>
        </w:rPr>
        <w:t>找一台能联网的计算机，打开链接：</w:t>
      </w:r>
      <w:hyperlink r:id="rId18" w:history="1">
        <w:r w:rsidRPr="00A92F02">
          <w:rPr>
            <w:rStyle w:val="a5"/>
            <w:rFonts w:ascii="Times New Roman" w:hAnsi="Times New Roman" w:cs="Times New Roman"/>
          </w:rPr>
          <w:t>http://releases.ubuntu.com/14.04/</w:t>
        </w:r>
      </w:hyperlink>
    </w:p>
    <w:p w:rsidR="00071D12" w:rsidRPr="00A92F02" w:rsidRDefault="00071D1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2. </w:t>
      </w:r>
      <w:r w:rsidRPr="00A92F02">
        <w:rPr>
          <w:rFonts w:ascii="Times New Roman" w:hAnsi="Times New Roman" w:cs="Times New Roman"/>
        </w:rPr>
        <w:t>根据你要装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系统的电脑配置（</w:t>
      </w:r>
      <w:r w:rsidRPr="00A92F02">
        <w:rPr>
          <w:rFonts w:ascii="Times New Roman" w:hAnsi="Times New Roman" w:cs="Times New Roman"/>
        </w:rPr>
        <w:t>64</w:t>
      </w:r>
      <w:r w:rsidRPr="00A92F02">
        <w:rPr>
          <w:rFonts w:ascii="Times New Roman" w:hAnsi="Times New Roman" w:cs="Times New Roman"/>
        </w:rPr>
        <w:t>位？</w:t>
      </w:r>
      <w:r w:rsidR="005E5D30" w:rsidRPr="00A92F02">
        <w:rPr>
          <w:rFonts w:ascii="Times New Roman" w:hAnsi="Times New Roman" w:cs="Times New Roman"/>
        </w:rPr>
        <w:t>还是</w:t>
      </w:r>
      <w:r w:rsidRPr="00A92F02">
        <w:rPr>
          <w:rFonts w:ascii="Times New Roman" w:hAnsi="Times New Roman" w:cs="Times New Roman"/>
        </w:rPr>
        <w:t>32</w:t>
      </w:r>
      <w:r w:rsidRPr="00A92F02">
        <w:rPr>
          <w:rFonts w:ascii="Times New Roman" w:hAnsi="Times New Roman" w:cs="Times New Roman"/>
        </w:rPr>
        <w:t>位</w:t>
      </w:r>
      <w:r w:rsidR="005E5D30" w:rsidRPr="00A92F02">
        <w:rPr>
          <w:rFonts w:ascii="Times New Roman" w:hAnsi="Times New Roman" w:cs="Times New Roman"/>
        </w:rPr>
        <w:t>?</w:t>
      </w:r>
      <w:r w:rsidRPr="00A92F02">
        <w:rPr>
          <w:rFonts w:ascii="Times New Roman" w:hAnsi="Times New Roman" w:cs="Times New Roman"/>
        </w:rPr>
        <w:t>），选择</w:t>
      </w:r>
      <w:r w:rsidRPr="00A92F02">
        <w:rPr>
          <w:rFonts w:ascii="Times New Roman" w:hAnsi="Times New Roman" w:cs="Times New Roman"/>
        </w:rPr>
        <w:t xml:space="preserve"> 64-bit (AMD 64) desktop image, </w:t>
      </w:r>
      <w:r w:rsidRPr="00A92F02">
        <w:rPr>
          <w:rFonts w:ascii="Times New Roman" w:hAnsi="Times New Roman" w:cs="Times New Roman"/>
        </w:rPr>
        <w:t>或者</w:t>
      </w:r>
      <w:r w:rsidRPr="00A92F02">
        <w:rPr>
          <w:rFonts w:ascii="Times New Roman" w:hAnsi="Times New Roman" w:cs="Times New Roman"/>
        </w:rPr>
        <w:t xml:space="preserve"> 32-bit PC (i386) desktop image, 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系统安装程序。</w:t>
      </w:r>
    </w:p>
    <w:p w:rsidR="00643B94" w:rsidRPr="00A92F02" w:rsidRDefault="00071D12" w:rsidP="00CF26C7">
      <w:pPr>
        <w:adjustRightInd w:val="0"/>
        <w:snapToGrid w:val="0"/>
        <w:spacing w:line="264" w:lineRule="auto"/>
        <w:ind w:firstLine="418"/>
        <w:jc w:val="center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noProof/>
        </w:rPr>
        <w:drawing>
          <wp:inline distT="0" distB="0" distL="0" distR="0">
            <wp:extent cx="2982595" cy="97790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9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11A2" w:rsidRPr="00A92F02" w:rsidRDefault="00071D1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 </w:t>
      </w:r>
      <w:r w:rsidRPr="00A92F02">
        <w:rPr>
          <w:rFonts w:ascii="Times New Roman" w:hAnsi="Times New Roman" w:cs="Times New Roman"/>
        </w:rPr>
        <w:t>你可以选择使用</w:t>
      </w:r>
      <w:r w:rsidR="00323F48" w:rsidRPr="00A92F02">
        <w:rPr>
          <w:rFonts w:ascii="Times New Roman" w:hAnsi="Times New Roman" w:cs="Times New Roman"/>
        </w:rPr>
        <w:t>刻录</w:t>
      </w:r>
      <w:r w:rsidRPr="00A92F02">
        <w:rPr>
          <w:rFonts w:ascii="Times New Roman" w:hAnsi="Times New Roman" w:cs="Times New Roman"/>
        </w:rPr>
        <w:t>DVD</w:t>
      </w:r>
      <w:r w:rsidR="00323F48" w:rsidRPr="00A92F02">
        <w:rPr>
          <w:rFonts w:ascii="Times New Roman" w:hAnsi="Times New Roman" w:cs="Times New Roman"/>
        </w:rPr>
        <w:t>作为</w:t>
      </w:r>
      <w:r w:rsidR="00323F48" w:rsidRPr="00A92F02">
        <w:rPr>
          <w:rFonts w:ascii="Times New Roman" w:hAnsi="Times New Roman" w:cs="Times New Roman"/>
        </w:rPr>
        <w:t>Ubuntu</w:t>
      </w:r>
      <w:r w:rsidR="003911A2" w:rsidRPr="00A92F02">
        <w:rPr>
          <w:rFonts w:ascii="Times New Roman" w:hAnsi="Times New Roman" w:cs="Times New Roman"/>
        </w:rPr>
        <w:t>系统安装盘</w:t>
      </w:r>
      <w:r w:rsidR="003911A2" w:rsidRPr="00A92F02">
        <w:rPr>
          <w:rFonts w:ascii="Times New Roman" w:hAnsi="Times New Roman" w:cs="Times New Roman"/>
        </w:rPr>
        <w:br/>
        <w:t>(</w:t>
      </w:r>
      <w:hyperlink r:id="rId20" w:history="1">
        <w:r w:rsidR="003911A2" w:rsidRPr="00A92F02">
          <w:rPr>
            <w:rStyle w:val="a5"/>
            <w:rFonts w:ascii="Times New Roman" w:hAnsi="Times New Roman" w:cs="Times New Roman"/>
          </w:rPr>
          <w:t>https://www.ubuntu.com/download/desktop/burn-a-dvd-on-ubuntu</w:t>
        </w:r>
      </w:hyperlink>
      <w:r w:rsidR="003911A2" w:rsidRPr="00A92F02">
        <w:rPr>
          <w:rFonts w:ascii="Times New Roman" w:hAnsi="Times New Roman" w:cs="Times New Roman"/>
        </w:rPr>
        <w:t>)</w:t>
      </w:r>
      <w:r w:rsidR="003911A2" w:rsidRPr="00A92F02">
        <w:rPr>
          <w:rFonts w:ascii="Times New Roman" w:hAnsi="Times New Roman" w:cs="Times New Roman"/>
        </w:rPr>
        <w:t>，</w:t>
      </w:r>
    </w:p>
    <w:p w:rsidR="00643B94" w:rsidRPr="00A92F02" w:rsidRDefault="00323F4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或者使用</w:t>
      </w:r>
      <w:r w:rsidRPr="00A92F02">
        <w:rPr>
          <w:rFonts w:ascii="Times New Roman" w:hAnsi="Times New Roman" w:cs="Times New Roman"/>
        </w:rPr>
        <w:t>USB</w:t>
      </w:r>
      <w:r w:rsidRPr="00A92F02">
        <w:rPr>
          <w:rFonts w:ascii="Times New Roman" w:hAnsi="Times New Roman" w:cs="Times New Roman"/>
        </w:rPr>
        <w:t>作为系统安装盘</w:t>
      </w:r>
      <w:r w:rsidR="003911A2" w:rsidRPr="00A92F02">
        <w:rPr>
          <w:rFonts w:ascii="Times New Roman" w:hAnsi="Times New Roman" w:cs="Times New Roman"/>
        </w:rPr>
        <w:t>:</w:t>
      </w:r>
      <w:r w:rsidR="003911A2" w:rsidRPr="00A92F02">
        <w:rPr>
          <w:rFonts w:ascii="Times New Roman" w:hAnsi="Times New Roman" w:cs="Times New Roman"/>
        </w:rPr>
        <w:br/>
      </w:r>
      <w:r w:rsidRPr="00A92F02">
        <w:rPr>
          <w:rFonts w:ascii="Times New Roman" w:hAnsi="Times New Roman" w:cs="Times New Roman"/>
        </w:rPr>
        <w:t>（</w:t>
      </w:r>
      <w:hyperlink r:id="rId21" w:history="1">
        <w:r w:rsidRPr="00A92F02">
          <w:rPr>
            <w:rStyle w:val="a5"/>
            <w:rFonts w:ascii="Times New Roman" w:hAnsi="Times New Roman" w:cs="Times New Roman"/>
          </w:rPr>
          <w:t>https://www.ubuntu.com/download/desktop/create-a-usb-stick-on-ubuntu</w:t>
        </w:r>
      </w:hyperlink>
      <w:r w:rsidRPr="00A92F02">
        <w:rPr>
          <w:rFonts w:ascii="Times New Roman" w:hAnsi="Times New Roman" w:cs="Times New Roman"/>
        </w:rPr>
        <w:t>）。</w:t>
      </w:r>
    </w:p>
    <w:p w:rsidR="005E5D30" w:rsidRPr="00A92F02" w:rsidRDefault="005E5D3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3.1 </w:t>
      </w:r>
      <w:r w:rsidRPr="00A92F02">
        <w:rPr>
          <w:rFonts w:ascii="Times New Roman" w:hAnsi="Times New Roman" w:cs="Times New Roman"/>
        </w:rPr>
        <w:t>插入至少有</w:t>
      </w:r>
      <w:r w:rsidRPr="00A92F02">
        <w:rPr>
          <w:rFonts w:ascii="Times New Roman" w:hAnsi="Times New Roman" w:cs="Times New Roman"/>
        </w:rPr>
        <w:t>2GB</w:t>
      </w:r>
      <w:r w:rsidRPr="00A92F02">
        <w:rPr>
          <w:rFonts w:ascii="Times New Roman" w:hAnsi="Times New Roman" w:cs="Times New Roman"/>
        </w:rPr>
        <w:t>空间的</w:t>
      </w:r>
      <w:r w:rsidRPr="00A92F02">
        <w:rPr>
          <w:rFonts w:ascii="Times New Roman" w:hAnsi="Times New Roman" w:cs="Times New Roman"/>
        </w:rPr>
        <w:t>USB</w:t>
      </w:r>
    </w:p>
    <w:p w:rsidR="005E5D30" w:rsidRPr="00A92F02" w:rsidRDefault="005E5D3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3.2 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 xml:space="preserve">dash (Ubuntu </w:t>
      </w:r>
      <w:r w:rsidRPr="00A92F02">
        <w:rPr>
          <w:rFonts w:ascii="Times New Roman" w:hAnsi="Times New Roman" w:cs="Times New Roman"/>
        </w:rPr>
        <w:t>系统下的一个应用</w:t>
      </w:r>
      <w:r w:rsidRPr="00A92F02">
        <w:rPr>
          <w:rFonts w:ascii="Times New Roman" w:hAnsi="Times New Roman" w:cs="Times New Roman"/>
        </w:rPr>
        <w:t>)</w:t>
      </w:r>
      <w:r w:rsidR="00560EEA" w:rsidRPr="00A92F02">
        <w:rPr>
          <w:rFonts w:ascii="Times New Roman" w:hAnsi="Times New Roman" w:cs="Times New Roman"/>
        </w:rPr>
        <w:t>，</w:t>
      </w:r>
      <w:r w:rsidRPr="00A92F02">
        <w:rPr>
          <w:rFonts w:ascii="Times New Roman" w:hAnsi="Times New Roman" w:cs="Times New Roman"/>
        </w:rPr>
        <w:t>并搜索</w:t>
      </w:r>
      <w:r w:rsidRPr="00A92F02">
        <w:rPr>
          <w:rFonts w:ascii="Times New Roman" w:hAnsi="Times New Roman" w:cs="Times New Roman"/>
        </w:rPr>
        <w:t>Startup Disk Creator</w:t>
      </w:r>
    </w:p>
    <w:p w:rsidR="005E5D30" w:rsidRPr="00A92F02" w:rsidRDefault="005E5D3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3.3 </w:t>
      </w:r>
      <w:r w:rsidR="003F18FB" w:rsidRPr="00A92F02">
        <w:rPr>
          <w:rFonts w:ascii="Times New Roman" w:hAnsi="Times New Roman" w:cs="Times New Roman"/>
        </w:rPr>
        <w:t>选择</w:t>
      </w:r>
      <w:r w:rsidR="003F18FB" w:rsidRPr="00A92F02">
        <w:rPr>
          <w:rFonts w:ascii="Times New Roman" w:hAnsi="Times New Roman" w:cs="Times New Roman"/>
        </w:rPr>
        <w:t>Startup Disk Creator</w:t>
      </w:r>
      <w:r w:rsidR="003F18FB" w:rsidRPr="00A92F02">
        <w:rPr>
          <w:rFonts w:ascii="Times New Roman" w:hAnsi="Times New Roman" w:cs="Times New Roman"/>
        </w:rPr>
        <w:t>应用</w:t>
      </w:r>
    </w:p>
    <w:p w:rsidR="003F18FB" w:rsidRPr="00A92F02" w:rsidRDefault="003F18F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ab/>
      </w:r>
      <w:r w:rsidRPr="00A92F02">
        <w:rPr>
          <w:rFonts w:ascii="Times New Roman" w:hAnsi="Times New Roman" w:cs="Times New Roman"/>
        </w:rPr>
        <w:tab/>
        <w:t xml:space="preserve">3.4 </w:t>
      </w:r>
      <w:r w:rsidR="003274D5" w:rsidRPr="00A92F02">
        <w:rPr>
          <w:rFonts w:ascii="Times New Roman" w:hAnsi="Times New Roman" w:cs="Times New Roman"/>
        </w:rPr>
        <w:t>点击</w:t>
      </w:r>
      <w:r w:rsidR="003274D5" w:rsidRPr="00A92F02">
        <w:rPr>
          <w:rFonts w:ascii="Times New Roman" w:hAnsi="Times New Roman" w:cs="Times New Roman"/>
        </w:rPr>
        <w:t>“Other…”</w:t>
      </w:r>
      <w:r w:rsidR="003274D5" w:rsidRPr="00A92F02">
        <w:rPr>
          <w:rFonts w:ascii="Times New Roman" w:hAnsi="Times New Roman" w:cs="Times New Roman"/>
        </w:rPr>
        <w:t>，</w:t>
      </w:r>
      <w:r w:rsidRPr="00A92F02">
        <w:rPr>
          <w:rFonts w:ascii="Times New Roman" w:hAnsi="Times New Roman" w:cs="Times New Roman"/>
        </w:rPr>
        <w:t>选择下载的</w:t>
      </w:r>
      <w:r w:rsidRPr="00A92F02">
        <w:rPr>
          <w:rFonts w:ascii="Times New Roman" w:hAnsi="Times New Roman" w:cs="Times New Roman"/>
        </w:rPr>
        <w:t>ISO</w:t>
      </w:r>
      <w:r w:rsidRPr="00A92F02">
        <w:rPr>
          <w:rFonts w:ascii="Times New Roman" w:hAnsi="Times New Roman" w:cs="Times New Roman"/>
        </w:rPr>
        <w:t>安装文件</w:t>
      </w:r>
      <w:r w:rsidR="00B72A61" w:rsidRPr="00A92F02">
        <w:rPr>
          <w:rFonts w:ascii="Times New Roman" w:hAnsi="Times New Roman" w:cs="Times New Roman"/>
        </w:rPr>
        <w:t>，点击</w:t>
      </w:r>
      <w:r w:rsidR="00B72A61" w:rsidRPr="00A92F02">
        <w:rPr>
          <w:rFonts w:ascii="Times New Roman" w:hAnsi="Times New Roman" w:cs="Times New Roman"/>
        </w:rPr>
        <w:t>open</w:t>
      </w:r>
    </w:p>
    <w:p w:rsidR="003274D5" w:rsidRPr="00A92F02" w:rsidRDefault="003274D5" w:rsidP="00CF26C7">
      <w:pPr>
        <w:adjustRightInd w:val="0"/>
        <w:snapToGrid w:val="0"/>
        <w:spacing w:line="264" w:lineRule="auto"/>
        <w:ind w:left="420" w:firstLine="420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3.5 </w:t>
      </w:r>
      <w:r w:rsidR="00B72A61" w:rsidRPr="00A92F02">
        <w:rPr>
          <w:rFonts w:ascii="Times New Roman" w:hAnsi="Times New Roman" w:cs="Times New Roman"/>
        </w:rPr>
        <w:t>选择</w:t>
      </w:r>
      <w:r w:rsidR="00B72A61" w:rsidRPr="00A92F02">
        <w:rPr>
          <w:rFonts w:ascii="Times New Roman" w:hAnsi="Times New Roman" w:cs="Times New Roman"/>
        </w:rPr>
        <w:t>USB</w:t>
      </w:r>
      <w:r w:rsidR="00B72A61" w:rsidRPr="00A92F02">
        <w:rPr>
          <w:rFonts w:ascii="Times New Roman" w:hAnsi="Times New Roman" w:cs="Times New Roman"/>
        </w:rPr>
        <w:t>，点击</w:t>
      </w:r>
      <w:r w:rsidR="00B72A61" w:rsidRPr="00A92F02">
        <w:rPr>
          <w:rFonts w:ascii="Times New Roman" w:hAnsi="Times New Roman" w:cs="Times New Roman"/>
        </w:rPr>
        <w:t>“Make Starup Disk”</w:t>
      </w:r>
    </w:p>
    <w:p w:rsidR="00B72A61" w:rsidRPr="00A92F02" w:rsidRDefault="00B72A61" w:rsidP="00CF26C7">
      <w:pPr>
        <w:adjustRightInd w:val="0"/>
        <w:snapToGrid w:val="0"/>
        <w:spacing w:line="264" w:lineRule="auto"/>
        <w:ind w:left="420" w:firstLine="420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3.6 </w:t>
      </w:r>
      <w:r w:rsidRPr="00A92F02">
        <w:rPr>
          <w:rFonts w:ascii="Times New Roman" w:hAnsi="Times New Roman" w:cs="Times New Roman"/>
        </w:rPr>
        <w:t>重启电脑，</w:t>
      </w:r>
      <w:r w:rsidR="00D36FDD" w:rsidRPr="00A92F02">
        <w:rPr>
          <w:rFonts w:ascii="Times New Roman" w:hAnsi="Times New Roman" w:cs="Times New Roman"/>
        </w:rPr>
        <w:t>点击</w:t>
      </w:r>
      <w:r w:rsidR="00D36FDD" w:rsidRPr="00A92F02">
        <w:rPr>
          <w:rFonts w:ascii="Times New Roman" w:hAnsi="Times New Roman" w:cs="Times New Roman"/>
        </w:rPr>
        <w:t>F9(</w:t>
      </w:r>
      <w:r w:rsidR="00D36FDD" w:rsidRPr="00A92F02">
        <w:rPr>
          <w:rFonts w:ascii="Times New Roman" w:hAnsi="Times New Roman" w:cs="Times New Roman"/>
        </w:rPr>
        <w:t>不同电脑设置可能不同</w:t>
      </w:r>
      <w:r w:rsidR="00D36FDD" w:rsidRPr="00A92F02">
        <w:rPr>
          <w:rFonts w:ascii="Times New Roman" w:hAnsi="Times New Roman" w:cs="Times New Roman"/>
        </w:rPr>
        <w:t>)</w:t>
      </w:r>
      <w:r w:rsidR="00D36FDD" w:rsidRPr="00A92F02">
        <w:rPr>
          <w:rFonts w:ascii="Times New Roman" w:hAnsi="Times New Roman" w:cs="Times New Roman"/>
        </w:rPr>
        <w:t>选择</w:t>
      </w:r>
      <w:r w:rsidR="00D36FDD" w:rsidRPr="00A92F02">
        <w:rPr>
          <w:rFonts w:ascii="Times New Roman" w:hAnsi="Times New Roman" w:cs="Times New Roman"/>
        </w:rPr>
        <w:t>Boot Device</w:t>
      </w:r>
      <w:r w:rsidR="00B903F0" w:rsidRPr="00A92F02">
        <w:rPr>
          <w:rFonts w:ascii="Times New Roman" w:hAnsi="Times New Roman" w:cs="Times New Roman"/>
        </w:rPr>
        <w:t>-USB</w:t>
      </w:r>
      <w:r w:rsidR="00D36FDD"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准备安装！</w:t>
      </w:r>
    </w:p>
    <w:p w:rsidR="00711747" w:rsidRPr="00A92F02" w:rsidRDefault="0084048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4. </w:t>
      </w:r>
      <w:r w:rsidR="0011015D" w:rsidRPr="00A92F02">
        <w:rPr>
          <w:rFonts w:ascii="Times New Roman" w:hAnsi="Times New Roman" w:cs="Times New Roman"/>
        </w:rPr>
        <w:t>按照指示，安装</w:t>
      </w:r>
      <w:r w:rsidR="0011015D" w:rsidRPr="00A92F02">
        <w:rPr>
          <w:rFonts w:ascii="Times New Roman" w:hAnsi="Times New Roman" w:cs="Times New Roman"/>
        </w:rPr>
        <w:t xml:space="preserve">Ubuntu 14.04 LTS. </w:t>
      </w:r>
    </w:p>
    <w:p w:rsidR="00035FE6" w:rsidRPr="00A92F02" w:rsidRDefault="00035FE6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Tip: </w:t>
      </w:r>
      <w:r w:rsidRPr="00A92F02">
        <w:rPr>
          <w:rFonts w:ascii="Times New Roman" w:hAnsi="Times New Roman" w:cs="Times New Roman"/>
        </w:rPr>
        <w:t>安装</w:t>
      </w:r>
      <w:r w:rsidRPr="00A92F02">
        <w:rPr>
          <w:rFonts w:ascii="Times New Roman" w:hAnsi="Times New Roman" w:cs="Times New Roman"/>
        </w:rPr>
        <w:t>Ubuntu</w:t>
      </w:r>
      <w:r w:rsidRPr="00A92F02">
        <w:rPr>
          <w:rFonts w:ascii="Times New Roman" w:hAnsi="Times New Roman" w:cs="Times New Roman"/>
        </w:rPr>
        <w:t>的时候，一定要给系统足够的空间，越大越好！</w:t>
      </w:r>
    </w:p>
    <w:p w:rsidR="00035FE6" w:rsidRPr="00A92F02" w:rsidRDefault="00035FE6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3F18FB" w:rsidRPr="00A92F02" w:rsidRDefault="003F18FB" w:rsidP="00CF26C7">
      <w:pPr>
        <w:adjustRightInd w:val="0"/>
        <w:snapToGrid w:val="0"/>
        <w:spacing w:line="264" w:lineRule="auto"/>
        <w:ind w:firstLine="418"/>
        <w:jc w:val="center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表</w:t>
      </w:r>
      <w:r w:rsidRPr="00A92F02">
        <w:rPr>
          <w:rFonts w:ascii="Times New Roman" w:hAnsi="Times New Roman" w:cs="Times New Roman"/>
          <w:b/>
        </w:rPr>
        <w:t>-Ubuntu</w:t>
      </w:r>
      <w:r w:rsidRPr="00A92F02">
        <w:rPr>
          <w:rFonts w:ascii="Times New Roman" w:hAnsi="Times New Roman" w:cs="Times New Roman"/>
          <w:b/>
        </w:rPr>
        <w:t>常用命令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2F02">
              <w:rPr>
                <w:rFonts w:ascii="Times New Roman" w:hAnsi="Times New Roman" w:cs="Times New Roman"/>
                <w:b/>
              </w:rPr>
              <w:t>命令</w:t>
            </w:r>
          </w:p>
        </w:tc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A92F02">
              <w:rPr>
                <w:rFonts w:ascii="Times New Roman" w:hAnsi="Times New Roman" w:cs="Times New Roman"/>
                <w:b/>
              </w:rPr>
              <w:t>描述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Ctrl+Alt+T</w:t>
            </w:r>
          </w:p>
        </w:tc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打开</w:t>
            </w:r>
            <w:r w:rsidR="003274D5" w:rsidRPr="00A92F02">
              <w:rPr>
                <w:rFonts w:ascii="Times New Roman" w:hAnsi="Times New Roman" w:cs="Times New Roman"/>
              </w:rPr>
              <w:t>T</w:t>
            </w:r>
            <w:r w:rsidRPr="00A92F02">
              <w:rPr>
                <w:rFonts w:ascii="Times New Roman" w:hAnsi="Times New Roman" w:cs="Times New Roman"/>
              </w:rPr>
              <w:t>erminal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cd+</w:t>
            </w:r>
            <w:r w:rsidRPr="00A92F02">
              <w:rPr>
                <w:rFonts w:ascii="Times New Roman" w:hAnsi="Times New Roman" w:cs="Times New Roman"/>
              </w:rPr>
              <w:t>空格</w:t>
            </w:r>
            <w:r w:rsidRPr="00A92F02">
              <w:rPr>
                <w:rFonts w:ascii="Times New Roman" w:hAnsi="Times New Roman" w:cs="Times New Roman"/>
              </w:rPr>
              <w:t>+</w:t>
            </w:r>
            <w:r w:rsidRPr="00A92F02">
              <w:rPr>
                <w:rFonts w:ascii="Times New Roman" w:hAnsi="Times New Roman" w:cs="Times New Roman"/>
              </w:rPr>
              <w:t>文件夹名称</w:t>
            </w:r>
          </w:p>
        </w:tc>
        <w:tc>
          <w:tcPr>
            <w:tcW w:w="4261" w:type="dxa"/>
            <w:vAlign w:val="center"/>
          </w:tcPr>
          <w:p w:rsidR="003F18FB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进入文件夹；如果文件夹名称过长，可以尝试</w:t>
            </w:r>
            <w:r w:rsidRPr="00A92F02">
              <w:rPr>
                <w:rFonts w:ascii="Times New Roman" w:hAnsi="Times New Roman" w:cs="Times New Roman"/>
              </w:rPr>
              <w:t>: cd+</w:t>
            </w:r>
            <w:r w:rsidRPr="00A92F02">
              <w:rPr>
                <w:rFonts w:ascii="Times New Roman" w:hAnsi="Times New Roman" w:cs="Times New Roman"/>
              </w:rPr>
              <w:t>空格</w:t>
            </w:r>
            <w:r w:rsidRPr="00A92F02">
              <w:rPr>
                <w:rFonts w:ascii="Times New Roman" w:hAnsi="Times New Roman" w:cs="Times New Roman"/>
              </w:rPr>
              <w:t>+</w:t>
            </w:r>
            <w:r w:rsidRPr="00A92F02">
              <w:rPr>
                <w:rFonts w:ascii="Times New Roman" w:hAnsi="Times New Roman" w:cs="Times New Roman"/>
              </w:rPr>
              <w:t>文件夹前几个字母</w:t>
            </w:r>
            <w:r w:rsidRPr="00A92F02">
              <w:rPr>
                <w:rFonts w:ascii="Times New Roman" w:hAnsi="Times New Roman" w:cs="Times New Roman"/>
              </w:rPr>
              <w:t xml:space="preserve">+Tab </w:t>
            </w:r>
            <w:r w:rsidRPr="00A92F02">
              <w:rPr>
                <w:rFonts w:ascii="Times New Roman" w:hAnsi="Times New Roman" w:cs="Times New Roman"/>
              </w:rPr>
              <w:t>组合</w:t>
            </w:r>
          </w:p>
        </w:tc>
      </w:tr>
      <w:tr w:rsidR="003274D5" w:rsidRPr="00A92F02" w:rsidTr="00324AFA">
        <w:tc>
          <w:tcPr>
            <w:tcW w:w="4261" w:type="dxa"/>
            <w:vAlign w:val="center"/>
          </w:tcPr>
          <w:p w:rsidR="003274D5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lastRenderedPageBreak/>
              <w:t>cd ..</w:t>
            </w:r>
          </w:p>
        </w:tc>
        <w:tc>
          <w:tcPr>
            <w:tcW w:w="4261" w:type="dxa"/>
            <w:vAlign w:val="center"/>
          </w:tcPr>
          <w:p w:rsidR="003274D5" w:rsidRPr="00A92F02" w:rsidRDefault="003274D5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返回上一级文件夹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sudo</w:t>
            </w:r>
          </w:p>
        </w:tc>
        <w:tc>
          <w:tcPr>
            <w:tcW w:w="4261" w:type="dxa"/>
            <w:vAlign w:val="center"/>
          </w:tcPr>
          <w:p w:rsidR="003F18FB" w:rsidRPr="00A92F02" w:rsidRDefault="000B3A33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使用超级用户权限运行命令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59509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4261" w:type="dxa"/>
            <w:vAlign w:val="center"/>
          </w:tcPr>
          <w:p w:rsidR="003F18FB" w:rsidRPr="00A92F02" w:rsidRDefault="0059509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显示该位置下的所有文件夹</w:t>
            </w:r>
          </w:p>
        </w:tc>
      </w:tr>
      <w:tr w:rsidR="003F18FB" w:rsidRPr="00A92F02" w:rsidTr="00324AFA"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1" w:type="dxa"/>
            <w:vAlign w:val="center"/>
          </w:tcPr>
          <w:p w:rsidR="003F18FB" w:rsidRPr="00A92F02" w:rsidRDefault="003F18FB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35FE6" w:rsidRPr="00A92F02" w:rsidRDefault="00035FE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1.2 OpenFOAM </w:t>
      </w:r>
      <w:r w:rsidRPr="00A92F02">
        <w:rPr>
          <w:rFonts w:ascii="Times New Roman" w:hAnsi="Times New Roman" w:cs="Times New Roman"/>
          <w:b/>
        </w:rPr>
        <w:t>安装</w:t>
      </w:r>
      <w:r w:rsidR="002C7ED5" w:rsidRPr="00A92F02">
        <w:rPr>
          <w:rFonts w:ascii="Times New Roman" w:hAnsi="Times New Roman" w:cs="Times New Roman"/>
          <w:b/>
        </w:rPr>
        <w:t xml:space="preserve"> (</w:t>
      </w:r>
      <w:hyperlink r:id="rId22" w:history="1">
        <w:r w:rsidR="002C7ED5" w:rsidRPr="00A92F02">
          <w:rPr>
            <w:rStyle w:val="a5"/>
            <w:rFonts w:ascii="Times New Roman" w:hAnsi="Times New Roman" w:cs="Times New Roman"/>
            <w:b/>
          </w:rPr>
          <w:t>https://openfoam.org/</w:t>
        </w:r>
      </w:hyperlink>
      <w:r w:rsidR="002C7ED5" w:rsidRPr="00A92F02">
        <w:rPr>
          <w:rFonts w:ascii="Times New Roman" w:hAnsi="Times New Roman" w:cs="Times New Roman"/>
          <w:b/>
        </w:rPr>
        <w:t>)</w:t>
      </w:r>
      <w:r w:rsidR="004A0E5A" w:rsidRPr="00A92F02">
        <w:rPr>
          <w:rFonts w:ascii="Times New Roman" w:hAnsi="Times New Roman" w:cs="Times New Roman"/>
          <w:b/>
        </w:rPr>
        <w:t xml:space="preserve"> </w:t>
      </w:r>
      <w:r w:rsidR="0059509B" w:rsidRPr="00A92F02">
        <w:rPr>
          <w:rFonts w:ascii="Times New Roman" w:hAnsi="Times New Roman" w:cs="Times New Roman"/>
          <w:b/>
        </w:rPr>
        <w:t>(</w:t>
      </w:r>
      <w:hyperlink r:id="rId23" w:history="1">
        <w:r w:rsidR="0059509B" w:rsidRPr="00A92F02">
          <w:rPr>
            <w:rStyle w:val="a5"/>
            <w:rFonts w:ascii="Times New Roman" w:hAnsi="Times New Roman" w:cs="Times New Roman"/>
          </w:rPr>
          <w:t>https://openfoam.org/download/3-0-1-ubuntu/</w:t>
        </w:r>
      </w:hyperlink>
      <w:r w:rsidR="0059509B" w:rsidRPr="00A92F02">
        <w:rPr>
          <w:rFonts w:ascii="Times New Roman" w:hAnsi="Times New Roman" w:cs="Times New Roman"/>
          <w:b/>
        </w:rPr>
        <w:t>)</w:t>
      </w:r>
    </w:p>
    <w:p w:rsidR="00711747" w:rsidRPr="00A92F02" w:rsidRDefault="00B5469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参照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的安装说明，我们将使用</w:t>
      </w:r>
      <w:r w:rsidRPr="00A92F02">
        <w:rPr>
          <w:rFonts w:ascii="Times New Roman" w:hAnsi="Times New Roman" w:cs="Times New Roman"/>
        </w:rPr>
        <w:t xml:space="preserve">terminal (Ctrl+Alt+T) </w:t>
      </w:r>
      <w:r w:rsidRPr="00A92F02">
        <w:rPr>
          <w:rFonts w:ascii="Times New Roman" w:hAnsi="Times New Roman" w:cs="Times New Roman"/>
        </w:rPr>
        <w:t>来进行安装</w:t>
      </w:r>
      <w:r w:rsidR="00D0725D" w:rsidRPr="00A92F02">
        <w:rPr>
          <w:rFonts w:ascii="Times New Roman" w:hAnsi="Times New Roman" w:cs="Times New Roman"/>
        </w:rPr>
        <w:t>New Installation</w:t>
      </w:r>
      <w:r w:rsidR="004C7C7A" w:rsidRPr="00A92F02">
        <w:rPr>
          <w:rFonts w:ascii="Times New Roman" w:hAnsi="Times New Roman" w:cs="Times New Roman"/>
        </w:rPr>
        <w:t xml:space="preserve">. </w:t>
      </w:r>
      <w:r w:rsidR="00DB1F4D" w:rsidRPr="00A92F02">
        <w:rPr>
          <w:rFonts w:ascii="Times New Roman" w:hAnsi="Times New Roman" w:cs="Times New Roman"/>
        </w:rPr>
        <w:t>使用黄色覆盖的语句需要复制并</w:t>
      </w:r>
      <w:r w:rsidR="004C7C7A" w:rsidRPr="00A92F02">
        <w:rPr>
          <w:rFonts w:ascii="Times New Roman" w:hAnsi="Times New Roman" w:cs="Times New Roman"/>
        </w:rPr>
        <w:t>粘贴到</w:t>
      </w:r>
      <w:r w:rsidR="004C7C7A" w:rsidRPr="00A92F02">
        <w:rPr>
          <w:rFonts w:ascii="Times New Roman" w:hAnsi="Times New Roman" w:cs="Times New Roman"/>
        </w:rPr>
        <w:t>terminal</w:t>
      </w:r>
      <w:r w:rsidR="004C7C7A" w:rsidRPr="00A92F02">
        <w:rPr>
          <w:rFonts w:ascii="Times New Roman" w:hAnsi="Times New Roman" w:cs="Times New Roman"/>
        </w:rPr>
        <w:t>进行运行。</w:t>
      </w:r>
    </w:p>
    <w:p w:rsidR="00B54699" w:rsidRPr="00A92F02" w:rsidRDefault="00D0725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1</w:t>
      </w:r>
      <w:r w:rsidRPr="00A92F02">
        <w:rPr>
          <w:rFonts w:ascii="Times New Roman" w:hAnsi="Times New Roman" w:cs="Times New Roman"/>
        </w:rPr>
        <w:t>）复制，粘贴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下列语句到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：</w:t>
      </w:r>
    </w:p>
    <w:p w:rsidR="00D0725D" w:rsidRPr="00A92F02" w:rsidRDefault="00D0725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 xml:space="preserve">sudo add-apt-repository </w:t>
      </w:r>
      <w:hyperlink r:id="rId24" w:history="1">
        <w:r w:rsidRPr="00A92F02">
          <w:rPr>
            <w:rStyle w:val="a5"/>
            <w:rFonts w:ascii="Times New Roman" w:hAnsi="Times New Roman" w:cs="Times New Roman"/>
            <w:lang w:val="en-GB"/>
          </w:rPr>
          <w:t>http://dl.openfoam.org/ubuntu</w:t>
        </w:r>
      </w:hyperlink>
    </w:p>
    <w:p w:rsidR="00D0725D" w:rsidRPr="00A92F02" w:rsidRDefault="00D0725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>sudo sh -c "wget -O - http://dl.openfoam.org/gpg.key | apt-key add -"</w:t>
      </w:r>
    </w:p>
    <w:p w:rsidR="00D0725D" w:rsidRPr="00A92F02" w:rsidRDefault="00D0725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2</w:t>
      </w:r>
      <w:r w:rsidRPr="00A92F02">
        <w:rPr>
          <w:rFonts w:ascii="Times New Roman" w:hAnsi="Times New Roman" w:cs="Times New Roman"/>
          <w:lang w:val="en-GB"/>
        </w:rPr>
        <w:t>）</w:t>
      </w:r>
      <w:r w:rsidRPr="00A92F02">
        <w:rPr>
          <w:rFonts w:ascii="Times New Roman" w:hAnsi="Times New Roman" w:cs="Times New Roman"/>
        </w:rPr>
        <w:t>更新</w:t>
      </w:r>
      <w:r w:rsidRPr="00A92F02">
        <w:rPr>
          <w:rFonts w:ascii="Times New Roman" w:hAnsi="Times New Roman" w:cs="Times New Roman"/>
        </w:rPr>
        <w:t>apt</w:t>
      </w:r>
    </w:p>
    <w:p w:rsidR="00D0725D" w:rsidRPr="00A92F02" w:rsidRDefault="00D0725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apt-get update</w:t>
      </w:r>
    </w:p>
    <w:p w:rsidR="00D0725D" w:rsidRPr="00A92F02" w:rsidRDefault="00D0725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3</w:t>
      </w:r>
      <w:r w:rsidRPr="00A92F02">
        <w:rPr>
          <w:rFonts w:ascii="Times New Roman" w:hAnsi="Times New Roman" w:cs="Times New Roman"/>
          <w:lang w:val="en-GB"/>
        </w:rPr>
        <w:t>）安装</w:t>
      </w:r>
      <w:r w:rsidRPr="00A92F02">
        <w:rPr>
          <w:rFonts w:ascii="Times New Roman" w:hAnsi="Times New Roman" w:cs="Times New Roman"/>
          <w:lang w:val="en-GB"/>
        </w:rPr>
        <w:t xml:space="preserve">OpenFoam </w:t>
      </w:r>
    </w:p>
    <w:p w:rsidR="004C7C7A" w:rsidRPr="00A92F02" w:rsidRDefault="004C7C7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highlight w:val="yellow"/>
          <w:lang w:val="en-GB"/>
        </w:rPr>
        <w:t>sudo apt-get -y install openfoam30</w:t>
      </w:r>
    </w:p>
    <w:p w:rsidR="00D0725D" w:rsidRPr="00A92F02" w:rsidRDefault="004C7C7A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lang w:val="en-GB"/>
        </w:rPr>
      </w:pPr>
      <w:r w:rsidRPr="00A92F02">
        <w:rPr>
          <w:rFonts w:ascii="Times New Roman" w:hAnsi="Times New Roman" w:cs="Times New Roman"/>
          <w:lang w:val="en-GB"/>
        </w:rPr>
        <w:t>（</w:t>
      </w:r>
      <w:r w:rsidRPr="00A92F02">
        <w:rPr>
          <w:rFonts w:ascii="Times New Roman" w:hAnsi="Times New Roman" w:cs="Times New Roman"/>
          <w:lang w:val="en-GB"/>
        </w:rPr>
        <w:t>4</w:t>
      </w:r>
      <w:r w:rsidRPr="00A92F02">
        <w:rPr>
          <w:rFonts w:ascii="Times New Roman" w:hAnsi="Times New Roman" w:cs="Times New Roman"/>
          <w:lang w:val="en-GB"/>
        </w:rPr>
        <w:t>）安装</w:t>
      </w:r>
      <w:r w:rsidRPr="00A92F02">
        <w:rPr>
          <w:rFonts w:ascii="Times New Roman" w:hAnsi="Times New Roman" w:cs="Times New Roman"/>
          <w:lang w:val="en-GB"/>
        </w:rPr>
        <w:t xml:space="preserve">Paraview </w:t>
      </w:r>
      <w:r w:rsidRPr="00A92F02">
        <w:rPr>
          <w:rFonts w:ascii="Times New Roman" w:hAnsi="Times New Roman" w:cs="Times New Roman"/>
          <w:lang w:val="en-GB"/>
        </w:rPr>
        <w:t>（后处理软件）</w:t>
      </w:r>
    </w:p>
    <w:p w:rsidR="00B54699" w:rsidRPr="00A92F02" w:rsidRDefault="004C7C7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apt-get -y install paraviewopenfoam44</w:t>
      </w:r>
    </w:p>
    <w:p w:rsidR="004C7C7A" w:rsidRPr="00A92F02" w:rsidRDefault="004C7C7A" w:rsidP="00CF26C7">
      <w:pPr>
        <w:tabs>
          <w:tab w:val="left" w:pos="2559"/>
        </w:tabs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用户设置：</w:t>
      </w:r>
    </w:p>
    <w:p w:rsidR="006D3F4C" w:rsidRPr="00A92F02" w:rsidRDefault="004C7C7A" w:rsidP="00CF26C7">
      <w:pPr>
        <w:tabs>
          <w:tab w:val="left" w:pos="2559"/>
        </w:tabs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="006D3F4C" w:rsidRPr="00A92F02">
        <w:rPr>
          <w:rFonts w:ascii="Times New Roman" w:hAnsi="Times New Roman" w:cs="Times New Roman"/>
        </w:rPr>
        <w:t>5</w:t>
      </w:r>
      <w:r w:rsidRPr="00A92F02">
        <w:rPr>
          <w:rFonts w:ascii="Times New Roman" w:hAnsi="Times New Roman" w:cs="Times New Roman"/>
        </w:rPr>
        <w:t>）</w:t>
      </w:r>
      <w:r w:rsidR="006D3F4C" w:rsidRPr="00A92F02">
        <w:rPr>
          <w:rFonts w:ascii="Times New Roman" w:hAnsi="Times New Roman" w:cs="Times New Roman"/>
        </w:rPr>
        <w:t>打开</w:t>
      </w:r>
      <w:r w:rsidR="006D3F4C" w:rsidRPr="00A92F02">
        <w:rPr>
          <w:rFonts w:ascii="Times New Roman" w:hAnsi="Times New Roman" w:cs="Times New Roman"/>
        </w:rPr>
        <w:t xml:space="preserve"> .bashrc</w:t>
      </w:r>
    </w:p>
    <w:p w:rsidR="006D3F4C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</w:p>
    <w:p w:rsidR="006D3F4C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>）在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文件最后添加下列语句，并保存</w:t>
      </w:r>
    </w:p>
    <w:p w:rsidR="00FE019F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source /opt/openfoam30/etc/bashrc</w:t>
      </w:r>
    </w:p>
    <w:p w:rsidR="00FE019F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7</w:t>
      </w:r>
      <w:r w:rsidRPr="00A92F02">
        <w:rPr>
          <w:rFonts w:ascii="Times New Roman" w:hAnsi="Times New Roman" w:cs="Times New Roman"/>
        </w:rPr>
        <w:t>）打开一个新的</w:t>
      </w:r>
      <w:r w:rsidRPr="00A92F02">
        <w:rPr>
          <w:rFonts w:ascii="Times New Roman" w:hAnsi="Times New Roman" w:cs="Times New Roman"/>
        </w:rPr>
        <w:t xml:space="preserve">terminal (Ctrl+Alt+T), </w:t>
      </w:r>
      <w:r w:rsidRPr="00A92F02">
        <w:rPr>
          <w:rFonts w:ascii="Times New Roman" w:hAnsi="Times New Roman" w:cs="Times New Roman"/>
        </w:rPr>
        <w:t>复制粘贴下列语句到新的</w:t>
      </w:r>
      <w:r w:rsidRPr="00A92F02">
        <w:rPr>
          <w:rFonts w:ascii="Times New Roman" w:hAnsi="Times New Roman" w:cs="Times New Roman"/>
        </w:rPr>
        <w:t>terminal</w:t>
      </w:r>
    </w:p>
    <w:p w:rsidR="00FE019F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simpleFoam -help</w:t>
      </w:r>
    </w:p>
    <w:p w:rsidR="00711747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8</w:t>
      </w:r>
      <w:r w:rsidRPr="00A92F02">
        <w:rPr>
          <w:rFonts w:ascii="Times New Roman" w:hAnsi="Times New Roman" w:cs="Times New Roman"/>
        </w:rPr>
        <w:t>）如果新的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出现</w:t>
      </w:r>
      <w:r w:rsidRPr="00A92F02">
        <w:rPr>
          <w:rFonts w:ascii="Times New Roman" w:hAnsi="Times New Roman" w:cs="Times New Roman"/>
        </w:rPr>
        <w:t>Usage</w:t>
      </w:r>
      <w:r w:rsidRPr="00A92F02">
        <w:rPr>
          <w:rFonts w:ascii="Times New Roman" w:hAnsi="Times New Roman" w:cs="Times New Roman"/>
        </w:rPr>
        <w:t>信息，说明你的安装和设置已经完成</w:t>
      </w:r>
    </w:p>
    <w:p w:rsidR="006D3F4C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9</w:t>
      </w:r>
      <w:r w:rsidRPr="00A92F02">
        <w:rPr>
          <w:rFonts w:ascii="Times New Roman" w:hAnsi="Times New Roman" w:cs="Times New Roman"/>
        </w:rPr>
        <w:t>）使用新的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，新建一个文件夹。</w:t>
      </w:r>
    </w:p>
    <w:p w:rsidR="006D3F4C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-p $FOAM_RUN</w:t>
      </w:r>
    </w:p>
    <w:p w:rsidR="006D3F4C" w:rsidRPr="00A92F02" w:rsidRDefault="006D3F4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你会发现你的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文件夹下面多了一个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文件夹</w:t>
      </w:r>
    </w:p>
    <w:p w:rsidR="003217F7" w:rsidRPr="00A92F02" w:rsidRDefault="006D3F4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10</w:t>
      </w:r>
      <w:r w:rsidRPr="00A92F02">
        <w:rPr>
          <w:rFonts w:ascii="Times New Roman" w:hAnsi="Times New Roman" w:cs="Times New Roman"/>
        </w:rPr>
        <w:t>）</w:t>
      </w:r>
      <w:r w:rsidR="003217F7" w:rsidRPr="00A92F02">
        <w:rPr>
          <w:rFonts w:ascii="Times New Roman" w:hAnsi="Times New Roman" w:cs="Times New Roman"/>
          <w:b/>
        </w:rPr>
        <w:t>算例运行</w:t>
      </w:r>
      <w:r w:rsidR="004058CC" w:rsidRPr="00A92F02">
        <w:rPr>
          <w:rFonts w:ascii="Times New Roman" w:hAnsi="Times New Roman" w:cs="Times New Roman"/>
          <w:b/>
        </w:rPr>
        <w:t>。</w:t>
      </w:r>
      <w:r w:rsidR="004058CC" w:rsidRPr="00A92F02">
        <w:rPr>
          <w:rFonts w:ascii="Times New Roman" w:hAnsi="Times New Roman" w:cs="Times New Roman"/>
        </w:rPr>
        <w:t>一次将下列语句复制粘贴到</w:t>
      </w:r>
      <w:r w:rsidR="004058CC" w:rsidRPr="00A92F02">
        <w:rPr>
          <w:rFonts w:ascii="Times New Roman" w:hAnsi="Times New Roman" w:cs="Times New Roman"/>
        </w:rPr>
        <w:t>terminal: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$FOAM_RUN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cp -r $FOAM_TUTORIALS/incompressible/simpleFoam/pitzDaily .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pitzDaily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blockMesh</w:t>
      </w:r>
      <w:r w:rsidRPr="00A92F02">
        <w:rPr>
          <w:rFonts w:ascii="Times New Roman" w:hAnsi="Times New Roman" w:cs="Times New Roman"/>
        </w:rPr>
        <w:t xml:space="preserve">                  #</w:t>
      </w:r>
      <w:r w:rsidRPr="00A92F02">
        <w:rPr>
          <w:rFonts w:ascii="Times New Roman" w:hAnsi="Times New Roman" w:cs="Times New Roman"/>
        </w:rPr>
        <w:t>划分网格</w:t>
      </w:r>
      <w:r w:rsidRPr="00A92F02">
        <w:rPr>
          <w:rFonts w:ascii="Times New Roman" w:hAnsi="Times New Roman" w:cs="Times New Roman"/>
        </w:rPr>
        <w:t xml:space="preserve"> 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simpleFoam</w:t>
      </w:r>
      <w:r w:rsidRPr="00A92F02">
        <w:rPr>
          <w:rFonts w:ascii="Times New Roman" w:hAnsi="Times New Roman" w:cs="Times New Roman"/>
        </w:rPr>
        <w:t xml:space="preserve">                 #</w:t>
      </w:r>
      <w:r w:rsidRPr="00A92F02">
        <w:rPr>
          <w:rFonts w:ascii="Times New Roman" w:hAnsi="Times New Roman" w:cs="Times New Roman"/>
        </w:rPr>
        <w:t>运行</w:t>
      </w:r>
      <w:r w:rsidRPr="00A92F02">
        <w:rPr>
          <w:rFonts w:ascii="Times New Roman" w:hAnsi="Times New Roman" w:cs="Times New Roman"/>
        </w:rPr>
        <w:t>simpleFoam Solver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paraFoam</w:t>
      </w:r>
      <w:r w:rsidRPr="00A92F02">
        <w:rPr>
          <w:rFonts w:ascii="Times New Roman" w:hAnsi="Times New Roman" w:cs="Times New Roman"/>
        </w:rPr>
        <w:t xml:space="preserve">                   #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 xml:space="preserve">paraview </w:t>
      </w:r>
      <w:r w:rsidRPr="00A92F02">
        <w:rPr>
          <w:rFonts w:ascii="Times New Roman" w:hAnsi="Times New Roman" w:cs="Times New Roman"/>
        </w:rPr>
        <w:t>进行后处理</w:t>
      </w:r>
    </w:p>
    <w:p w:rsidR="004058CC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进入到</w:t>
      </w:r>
      <w:r w:rsidRPr="00A92F02">
        <w:rPr>
          <w:rFonts w:ascii="Times New Roman" w:hAnsi="Times New Roman" w:cs="Times New Roman"/>
        </w:rPr>
        <w:t xml:space="preserve">paraview,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apply, </w:t>
      </w:r>
      <w:r w:rsidRPr="00A92F02">
        <w:rPr>
          <w:rFonts w:ascii="Times New Roman" w:hAnsi="Times New Roman" w:cs="Times New Roman"/>
        </w:rPr>
        <w:t>生成模拟的模型和结果。可以查看速度</w:t>
      </w:r>
      <w:r w:rsidRPr="00A92F02">
        <w:rPr>
          <w:rFonts w:ascii="Times New Roman" w:hAnsi="Times New Roman" w:cs="Times New Roman"/>
        </w:rPr>
        <w:t>u</w:t>
      </w:r>
      <w:r w:rsidRPr="00A92F02">
        <w:rPr>
          <w:rFonts w:ascii="Times New Roman" w:hAnsi="Times New Roman" w:cs="Times New Roman"/>
        </w:rPr>
        <w:t>和压强</w:t>
      </w:r>
      <w:r w:rsidRPr="00A92F02">
        <w:rPr>
          <w:rFonts w:ascii="Times New Roman" w:hAnsi="Times New Roman" w:cs="Times New Roman"/>
        </w:rPr>
        <w:t>p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具体的教程可以参照</w:t>
      </w:r>
      <w:r w:rsidRPr="00A92F02">
        <w:rPr>
          <w:rFonts w:ascii="Times New Roman" w:hAnsi="Times New Roman" w:cs="Times New Roman"/>
        </w:rPr>
        <w:t>chapter 5</w:t>
      </w:r>
      <w:r w:rsidRPr="00A92F02">
        <w:rPr>
          <w:rFonts w:ascii="Times New Roman" w:hAnsi="Times New Roman" w:cs="Times New Roman"/>
        </w:rPr>
        <w:t>。</w:t>
      </w:r>
    </w:p>
    <w:p w:rsidR="00FE019F" w:rsidRPr="00A92F02" w:rsidRDefault="004058C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现在，如果你能成功运行该算例。恭喜你！已经安装好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了。</w:t>
      </w:r>
    </w:p>
    <w:p w:rsidR="00F937C9" w:rsidRPr="00A92F02" w:rsidRDefault="00F937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此时，你的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安装在</w:t>
      </w:r>
      <w:r w:rsidRPr="00A92F02">
        <w:rPr>
          <w:rFonts w:ascii="Times New Roman" w:hAnsi="Times New Roman" w:cs="Times New Roman"/>
        </w:rPr>
        <w:t>opt</w:t>
      </w:r>
      <w:r w:rsidRPr="00A92F02">
        <w:rPr>
          <w:rFonts w:ascii="Times New Roman" w:hAnsi="Times New Roman" w:cs="Times New Roman"/>
        </w:rPr>
        <w:t>文件下，通过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，使用</w:t>
      </w:r>
      <w:r w:rsidRPr="00A92F02">
        <w:rPr>
          <w:rFonts w:ascii="Times New Roman" w:hAnsi="Times New Roman" w:cs="Times New Roman"/>
          <w:highlight w:val="yellow"/>
        </w:rPr>
        <w:t>cd /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 xml:space="preserve"> /$ </w:t>
      </w:r>
      <w:r w:rsidRPr="00A92F02">
        <w:rPr>
          <w:rFonts w:ascii="Times New Roman" w:hAnsi="Times New Roman" w:cs="Times New Roman"/>
        </w:rPr>
        <w:t>目录，使用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  <w:highlight w:val="yellow"/>
        </w:rPr>
        <w:t>ls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显示所有的文件，</w:t>
      </w:r>
      <w:r w:rsidRPr="00A92F02">
        <w:rPr>
          <w:rFonts w:ascii="Times New Roman" w:hAnsi="Times New Roman" w:cs="Times New Roman"/>
          <w:highlight w:val="yellow"/>
        </w:rPr>
        <w:t>cd opt</w:t>
      </w:r>
      <w:r w:rsidR="00F61231" w:rsidRPr="00A92F02">
        <w:rPr>
          <w:rFonts w:ascii="Times New Roman" w:hAnsi="Times New Roman" w:cs="Times New Roman"/>
          <w:highlight w:val="yellow"/>
        </w:rPr>
        <w:t>/openfoam30</w:t>
      </w:r>
      <w:r w:rsidR="00F61231" w:rsidRPr="00A92F02">
        <w:rPr>
          <w:rFonts w:ascii="Times New Roman" w:hAnsi="Times New Roman" w:cs="Times New Roman"/>
        </w:rPr>
        <w:t xml:space="preserve"> </w:t>
      </w:r>
      <w:r w:rsidR="00F61231" w:rsidRPr="00A92F02">
        <w:rPr>
          <w:rFonts w:ascii="Times New Roman" w:hAnsi="Times New Roman" w:cs="Times New Roman"/>
        </w:rPr>
        <w:t>进入</w:t>
      </w:r>
      <w:r w:rsidR="00F61231" w:rsidRPr="00A92F02">
        <w:rPr>
          <w:rFonts w:ascii="Times New Roman" w:hAnsi="Times New Roman" w:cs="Times New Roman"/>
        </w:rPr>
        <w:t>OpenFOAM</w:t>
      </w:r>
      <w:r w:rsidR="00F61231" w:rsidRPr="00A92F02">
        <w:rPr>
          <w:rFonts w:ascii="Times New Roman" w:hAnsi="Times New Roman" w:cs="Times New Roman"/>
        </w:rPr>
        <w:t>文件夹。</w:t>
      </w:r>
    </w:p>
    <w:p w:rsidR="00F61231" w:rsidRPr="00A92F02" w:rsidRDefault="00F6123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如果实际进入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文件夹？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Computer,  </w:t>
      </w:r>
      <w:r w:rsidRPr="00A92F02">
        <w:rPr>
          <w:rFonts w:ascii="Times New Roman" w:hAnsi="Times New Roman" w:cs="Times New Roman"/>
        </w:rPr>
        <w:t>双击</w:t>
      </w:r>
      <w:r w:rsidRPr="00A92F02">
        <w:rPr>
          <w:rFonts w:ascii="Times New Roman" w:hAnsi="Times New Roman" w:cs="Times New Roman"/>
        </w:rPr>
        <w:t xml:space="preserve"> opt</w:t>
      </w:r>
      <w:r w:rsidRPr="00A92F02">
        <w:rPr>
          <w:rFonts w:ascii="Times New Roman" w:hAnsi="Times New Roman" w:cs="Times New Roman"/>
        </w:rPr>
        <w:t>，双击</w:t>
      </w:r>
      <w:r w:rsidRPr="00A92F02">
        <w:rPr>
          <w:rFonts w:ascii="Times New Roman" w:hAnsi="Times New Roman" w:cs="Times New Roman"/>
        </w:rPr>
        <w:t>openfoam30</w:t>
      </w:r>
      <w:r w:rsidRPr="00A92F02">
        <w:rPr>
          <w:rFonts w:ascii="Times New Roman" w:hAnsi="Times New Roman" w:cs="Times New Roman"/>
        </w:rPr>
        <w:t>。进入到</w:t>
      </w:r>
      <w:r w:rsidRPr="00A92F02">
        <w:rPr>
          <w:rFonts w:ascii="Times New Roman" w:hAnsi="Times New Roman" w:cs="Times New Roman"/>
        </w:rPr>
        <w:t>openfoam30</w:t>
      </w:r>
      <w:r w:rsidRPr="00A92F02">
        <w:rPr>
          <w:rFonts w:ascii="Times New Roman" w:hAnsi="Times New Roman" w:cs="Times New Roman"/>
        </w:rPr>
        <w:t>文件夹之后，</w:t>
      </w:r>
      <w:r w:rsidRPr="00A92F02">
        <w:rPr>
          <w:rFonts w:ascii="Times New Roman" w:hAnsi="Times New Roman" w:cs="Times New Roman"/>
        </w:rPr>
        <w:t>application</w:t>
      </w:r>
      <w:r w:rsidRPr="00A92F02">
        <w:rPr>
          <w:rFonts w:ascii="Times New Roman" w:hAnsi="Times New Roman" w:cs="Times New Roman"/>
        </w:rPr>
        <w:t>文件夹，</w:t>
      </w:r>
      <w:r w:rsidRPr="00A92F02">
        <w:rPr>
          <w:rFonts w:ascii="Times New Roman" w:hAnsi="Times New Roman" w:cs="Times New Roman"/>
        </w:rPr>
        <w:t>src</w:t>
      </w:r>
      <w:r w:rsidRPr="00A92F02">
        <w:rPr>
          <w:rFonts w:ascii="Times New Roman" w:hAnsi="Times New Roman" w:cs="Times New Roman"/>
        </w:rPr>
        <w:t>文件夹，和</w:t>
      </w:r>
      <w:r w:rsidRPr="00A92F02">
        <w:rPr>
          <w:rFonts w:ascii="Times New Roman" w:hAnsi="Times New Roman" w:cs="Times New Roman"/>
        </w:rPr>
        <w:t>tutorials</w:t>
      </w:r>
      <w:r w:rsidRPr="00A92F02">
        <w:rPr>
          <w:rFonts w:ascii="Times New Roman" w:hAnsi="Times New Roman" w:cs="Times New Roman"/>
        </w:rPr>
        <w:t>文件夹是以后经常</w:t>
      </w:r>
      <w:r w:rsidR="00D06021" w:rsidRPr="00A92F02">
        <w:rPr>
          <w:rFonts w:ascii="Times New Roman" w:hAnsi="Times New Roman" w:cs="Times New Roman"/>
        </w:rPr>
        <w:t>进入的</w:t>
      </w:r>
      <w:r w:rsidRPr="00A92F02">
        <w:rPr>
          <w:rFonts w:ascii="Times New Roman" w:hAnsi="Times New Roman" w:cs="Times New Roman"/>
        </w:rPr>
        <w:t>。</w:t>
      </w:r>
    </w:p>
    <w:p w:rsidR="00F61231" w:rsidRPr="00A92F02" w:rsidRDefault="00D0602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依据群成员王泽坤所编写的安装文档，使用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安装下列</w:t>
      </w:r>
      <w:r w:rsidR="00B76137" w:rsidRPr="00A92F02">
        <w:rPr>
          <w:rFonts w:ascii="Times New Roman" w:hAnsi="Times New Roman" w:cs="Times New Roman"/>
        </w:rPr>
        <w:t>耦合</w:t>
      </w:r>
      <w:r w:rsidRPr="00A92F02">
        <w:rPr>
          <w:rFonts w:ascii="Times New Roman" w:hAnsi="Times New Roman" w:cs="Times New Roman"/>
        </w:rPr>
        <w:t>必须的程序：</w:t>
      </w:r>
    </w:p>
    <w:p w:rsidR="00D06021" w:rsidRPr="00A92F02" w:rsidRDefault="00F6738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shd w:val="clear" w:color="auto" w:fill="FFFF00"/>
          <w:lang w:val="en-GB"/>
        </w:rPr>
        <w:t xml:space="preserve">sudo apt-get -y install git-core build-essential flex bison cmake zlib1g-dev qt4-dev-tools libqt4-dev gnuplot libreadline-dev libncurses-dev libxt-dev libscotch-dev libopenmpi-dev libcgal-dev octave python-numpy firebird-dev libmysqlclient-dev libpq-dev libsqlite0-dev libsqlite3-dev </w:t>
      </w:r>
      <w:r w:rsidRPr="00A92F02">
        <w:rPr>
          <w:rFonts w:ascii="Times New Roman" w:hAnsi="Times New Roman" w:cs="Times New Roman"/>
          <w:shd w:val="clear" w:color="auto" w:fill="FFFF00"/>
        </w:rPr>
        <w:t>git build-essential</w:t>
      </w:r>
    </w:p>
    <w:p w:rsidR="00D06021" w:rsidRDefault="00D0602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1E2DD4" w:rsidRPr="001E2DD4" w:rsidRDefault="001E2DD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1E2DD4">
        <w:rPr>
          <w:rFonts w:ascii="Times New Roman" w:hAnsi="Times New Roman" w:cs="Times New Roman" w:hint="eastAsia"/>
          <w:b/>
        </w:rPr>
        <w:t>1.2.1 ThirdParty 3.0.x</w:t>
      </w:r>
      <w:r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设置</w:t>
      </w:r>
    </w:p>
    <w:p w:rsidR="001E2DD4" w:rsidRDefault="001E2DD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cd /opt</w:t>
      </w:r>
    </w:p>
    <w:p w:rsidR="001E2DD4" w:rsidRDefault="001E2DD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sudo </w:t>
      </w:r>
    </w:p>
    <w:p w:rsidR="001E2DD4" w:rsidRDefault="001E2DD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1E2DD4" w:rsidRPr="00A92F02" w:rsidRDefault="001E2DD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B7613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 xml:space="preserve">1.3 LIGGGHTS </w:t>
      </w:r>
      <w:r w:rsidRPr="00A92F02">
        <w:rPr>
          <w:rFonts w:ascii="Times New Roman" w:hAnsi="Times New Roman" w:cs="Times New Roman"/>
          <w:b/>
        </w:rPr>
        <w:t>安装</w:t>
      </w:r>
      <w:r w:rsidR="00B76137" w:rsidRPr="00A92F02">
        <w:rPr>
          <w:rFonts w:ascii="Times New Roman" w:hAnsi="Times New Roman" w:cs="Times New Roman"/>
          <w:b/>
        </w:rPr>
        <w:br/>
        <w:t>(</w:t>
      </w:r>
      <w:hyperlink r:id="rId25" w:history="1">
        <w:r w:rsidR="005F616C" w:rsidRPr="00A92F02">
          <w:rPr>
            <w:rStyle w:val="a5"/>
            <w:rFonts w:ascii="Times New Roman" w:hAnsi="Times New Roman" w:cs="Times New Roman"/>
          </w:rPr>
          <w:t>http://www.cfdem.com/installation-tutorial</w:t>
        </w:r>
      </w:hyperlink>
      <w:r w:rsidR="00B76137" w:rsidRPr="00A92F02">
        <w:rPr>
          <w:rFonts w:ascii="Times New Roman" w:hAnsi="Times New Roman" w:cs="Times New Roman"/>
        </w:rPr>
        <w:t>)</w:t>
      </w:r>
    </w:p>
    <w:p w:rsidR="00711747" w:rsidRPr="00A92F02" w:rsidRDefault="00B7613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</w:rPr>
        <w:t>(</w:t>
      </w:r>
      <w:hyperlink r:id="rId26" w:history="1">
        <w:r w:rsidRPr="00A92F02">
          <w:rPr>
            <w:rStyle w:val="a5"/>
            <w:rFonts w:ascii="Times New Roman" w:hAnsi="Times New Roman" w:cs="Times New Roman"/>
          </w:rPr>
          <w:t>https://www.cfdem.com/system/files/githubaccess_public_1.pdf</w:t>
        </w:r>
      </w:hyperlink>
      <w:r w:rsidRPr="00A92F02">
        <w:rPr>
          <w:rFonts w:ascii="Times New Roman" w:hAnsi="Times New Roman" w:cs="Times New Roman"/>
        </w:rPr>
        <w:t>)</w:t>
      </w:r>
    </w:p>
    <w:p w:rsidR="00711747" w:rsidRPr="00A92F02" w:rsidRDefault="007F01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上述安装完成后，在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输入：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which mpirun</w:t>
      </w:r>
    </w:p>
    <w:p w:rsidR="00711747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/usr/bin/mpirun</w:t>
      </w:r>
    </w:p>
    <w:p w:rsidR="007F01F5" w:rsidRPr="00A92F02" w:rsidRDefault="007F01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文件夹：</w:t>
      </w:r>
    </w:p>
    <w:p w:rsidR="00711747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="002A2142" w:rsidRPr="00A92F02">
        <w:rPr>
          <w:rFonts w:ascii="Times New Roman" w:hAnsi="Times New Roman" w:cs="Times New Roman"/>
        </w:rPr>
        <w:t>返回</w:t>
      </w:r>
      <w:r w:rsidRPr="00A92F02">
        <w:rPr>
          <w:rFonts w:ascii="Times New Roman" w:hAnsi="Times New Roman" w:cs="Times New Roman"/>
        </w:rPr>
        <w:t>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LIGGGHTS</w:t>
      </w:r>
      <w:r w:rsidRPr="00A92F02">
        <w:rPr>
          <w:rFonts w:ascii="Times New Roman" w:hAnsi="Times New Roman" w:cs="Times New Roman"/>
        </w:rPr>
        <w:t xml:space="preserve">                     #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路径下新建文件夹</w:t>
      </w:r>
      <w:r w:rsidRPr="00A92F02">
        <w:rPr>
          <w:rFonts w:ascii="Times New Roman" w:hAnsi="Times New Roman" w:cs="Times New Roman"/>
        </w:rPr>
        <w:t>LIGGGHTS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  <w:r w:rsidRPr="00A92F02">
        <w:rPr>
          <w:rFonts w:ascii="Times New Roman" w:hAnsi="Times New Roman" w:cs="Times New Roman"/>
        </w:rPr>
        <w:t xml:space="preserve">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</w:t>
      </w:r>
    </w:p>
    <w:p w:rsidR="00F937C9" w:rsidRPr="00A92F02" w:rsidRDefault="007F01F5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</w:rPr>
        <w:t>下载</w:t>
      </w:r>
      <w:r w:rsidR="008F79F4" w:rsidRPr="00A92F02">
        <w:rPr>
          <w:rFonts w:ascii="Times New Roman" w:hAnsi="Times New Roman" w:cs="Times New Roman"/>
        </w:rPr>
        <w:t>并安装</w:t>
      </w:r>
      <w:r w:rsidRPr="00A92F02">
        <w:rPr>
          <w:rFonts w:ascii="Times New Roman" w:hAnsi="Times New Roman" w:cs="Times New Roman"/>
        </w:rPr>
        <w:t>LIGGGHTS</w:t>
      </w:r>
    </w:p>
    <w:p w:rsidR="007F01F5" w:rsidRPr="00A92F02" w:rsidRDefault="007F01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https://github.com/CFDEMproject/LIGGGHTS-PUBLIC.git</w:t>
      </w:r>
    </w:p>
    <w:p w:rsidR="00F937C9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下载完成后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 xml:space="preserve">LIGGGHTS/LIGGGHTS-PUBLIC/src </w:t>
      </w:r>
      <w:r w:rsidRPr="00A92F02">
        <w:rPr>
          <w:rFonts w:ascii="Times New Roman" w:hAnsi="Times New Roman" w:cs="Times New Roman"/>
        </w:rPr>
        <w:t>文件夹</w:t>
      </w:r>
      <w:r w:rsidRPr="00A92F02">
        <w:rPr>
          <w:rFonts w:ascii="Times New Roman" w:hAnsi="Times New Roman" w:cs="Times New Roman"/>
        </w:rPr>
        <w:t xml:space="preserve"> 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LIGGGHTS-PUBLIC/src</w:t>
      </w:r>
      <w:r w:rsidRPr="00A92F02">
        <w:rPr>
          <w:rFonts w:ascii="Times New Roman" w:hAnsi="Times New Roman" w:cs="Times New Roman"/>
        </w:rPr>
        <w:t xml:space="preserve">                 # 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src</w:t>
      </w:r>
      <w:r w:rsidRPr="00A92F02">
        <w:rPr>
          <w:rFonts w:ascii="Times New Roman" w:hAnsi="Times New Roman" w:cs="Times New Roman"/>
        </w:rPr>
        <w:t>文件夹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make clean-all</w:t>
      </w:r>
      <w:r w:rsidRPr="00A92F02">
        <w:rPr>
          <w:rFonts w:ascii="Times New Roman" w:hAnsi="Times New Roman" w:cs="Times New Roman"/>
        </w:rPr>
        <w:t xml:space="preserve">                           # </w:t>
      </w:r>
      <w:r w:rsidRPr="00A92F02">
        <w:rPr>
          <w:rFonts w:ascii="Times New Roman" w:hAnsi="Times New Roman" w:cs="Times New Roman"/>
        </w:rPr>
        <w:t>清理原有编译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make fedora</w:t>
      </w:r>
      <w:r w:rsidRPr="00A92F02">
        <w:rPr>
          <w:rFonts w:ascii="Times New Roman" w:hAnsi="Times New Roman" w:cs="Times New Roman"/>
        </w:rPr>
        <w:t xml:space="preserve">                            #</w:t>
      </w:r>
      <w:r w:rsidRPr="00A92F02">
        <w:rPr>
          <w:rFonts w:ascii="Times New Roman" w:hAnsi="Times New Roman" w:cs="Times New Roman"/>
        </w:rPr>
        <w:t>进行编译</w:t>
      </w:r>
    </w:p>
    <w:p w:rsidR="008F79F4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如果需要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的二次开发，在编写完</w:t>
      </w:r>
      <w:r w:rsidRPr="00A92F02">
        <w:rPr>
          <w:rFonts w:ascii="Times New Roman" w:hAnsi="Times New Roman" w:cs="Times New Roman"/>
        </w:rPr>
        <w:t xml:space="preserve"> XX.h 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 xml:space="preserve"> XX.cpp</w:t>
      </w:r>
      <w:r w:rsidRPr="00A92F02">
        <w:rPr>
          <w:rFonts w:ascii="Times New Roman" w:hAnsi="Times New Roman" w:cs="Times New Roman"/>
        </w:rPr>
        <w:t>文件之后，可以使用</w:t>
      </w:r>
      <w:r w:rsidR="008F79F4" w:rsidRPr="00A92F02">
        <w:rPr>
          <w:rFonts w:ascii="Times New Roman" w:hAnsi="Times New Roman" w:cs="Times New Roman"/>
        </w:rPr>
        <w:t>上述</w:t>
      </w:r>
      <w:r w:rsidRPr="00A92F02">
        <w:rPr>
          <w:rFonts w:ascii="Times New Roman" w:hAnsi="Times New Roman" w:cs="Times New Roman"/>
        </w:rPr>
        <w:t>清理和安装命令重新编译。</w:t>
      </w:r>
    </w:p>
    <w:p w:rsidR="008F79F4" w:rsidRPr="00A92F02" w:rsidRDefault="008F79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A2142" w:rsidRPr="00A92F02" w:rsidRDefault="008F79F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="002A2142" w:rsidRPr="00A92F02">
        <w:rPr>
          <w:rFonts w:ascii="Times New Roman" w:hAnsi="Times New Roman" w:cs="Times New Roman"/>
        </w:rPr>
        <w:t>对</w:t>
      </w:r>
      <w:r w:rsidR="002A2142" w:rsidRPr="00A92F02">
        <w:rPr>
          <w:rFonts w:ascii="Times New Roman" w:hAnsi="Times New Roman" w:cs="Times New Roman"/>
        </w:rPr>
        <w:t>LIGGGHTS</w:t>
      </w:r>
      <w:r w:rsidR="002A2142" w:rsidRPr="00A92F02">
        <w:rPr>
          <w:rFonts w:ascii="Times New Roman" w:hAnsi="Times New Roman" w:cs="Times New Roman"/>
        </w:rPr>
        <w:t>建立</w:t>
      </w:r>
      <w:r w:rsidR="002A2142" w:rsidRPr="00A92F02">
        <w:rPr>
          <w:rFonts w:ascii="Times New Roman" w:hAnsi="Times New Roman" w:cs="Times New Roman"/>
        </w:rPr>
        <w:t>symbolic link</w:t>
      </w:r>
    </w:p>
    <w:p w:rsidR="002A2142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2A2142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sudo ln -s $HOME/LIGGGHTS/LIGGGHTS-PUBLIC</w:t>
      </w:r>
      <w:r w:rsidR="00881D83" w:rsidRPr="00A92F02">
        <w:rPr>
          <w:rFonts w:ascii="Times New Roman" w:hAnsi="Times New Roman" w:cs="Times New Roman"/>
          <w:highlight w:val="yellow"/>
        </w:rPr>
        <w:t xml:space="preserve">/src/lmp_fedora </w:t>
      </w:r>
      <w:r w:rsidRPr="00A92F02">
        <w:rPr>
          <w:rFonts w:ascii="Times New Roman" w:hAnsi="Times New Roman" w:cs="Times New Roman"/>
          <w:highlight w:val="yellow"/>
        </w:rPr>
        <w:t>/usr/bin/liggghts</w:t>
      </w:r>
      <w:r w:rsidRPr="00A92F02">
        <w:rPr>
          <w:rFonts w:ascii="Times New Roman" w:hAnsi="Times New Roman" w:cs="Times New Roman"/>
        </w:rPr>
        <w:t xml:space="preserve">       </w:t>
      </w:r>
    </w:p>
    <w:p w:rsidR="002A2142" w:rsidRPr="00A92F02" w:rsidRDefault="00881D8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</w:t>
      </w:r>
      <w:r w:rsidRPr="00A92F02">
        <w:rPr>
          <w:rFonts w:ascii="Times New Roman" w:hAnsi="Times New Roman" w:cs="Times New Roman"/>
        </w:rPr>
        <w:t xml:space="preserve">lmp_fedora 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 xml:space="preserve">/usr </w:t>
      </w:r>
      <w:r w:rsidRPr="00A92F02">
        <w:rPr>
          <w:rFonts w:ascii="Times New Roman" w:hAnsi="Times New Roman" w:cs="Times New Roman"/>
        </w:rPr>
        <w:t>之间有个空格！！</w:t>
      </w:r>
    </w:p>
    <w:p w:rsidR="00881D83" w:rsidRPr="00A92F02" w:rsidRDefault="00881D8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which liggghts</w:t>
      </w:r>
      <w:r w:rsidRPr="00A92F02">
        <w:rPr>
          <w:rFonts w:ascii="Times New Roman" w:hAnsi="Times New Roman" w:cs="Times New Roman"/>
        </w:rPr>
        <w:t xml:space="preserve">                      #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/usr/bin/liggghts</w:t>
      </w:r>
    </w:p>
    <w:p w:rsidR="002A2142" w:rsidRPr="00A92F02" w:rsidRDefault="002A214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恭喜你！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已经安装成功了！可以喝杯咖啡，运行算例啦！</w:t>
      </w:r>
    </w:p>
    <w:p w:rsidR="009E61C1" w:rsidRPr="00A92F02" w:rsidRDefault="009E61C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</w:p>
    <w:p w:rsidR="009E61C1" w:rsidRPr="00A92F02" w:rsidRDefault="009E61C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1.3.1</w:t>
      </w:r>
      <w:r w:rsidRPr="00A92F02">
        <w:rPr>
          <w:rFonts w:ascii="Times New Roman" w:hAnsi="Times New Roman" w:cs="Times New Roman"/>
          <w:b/>
        </w:rPr>
        <w:t>算例运行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下载的程序里有一些自带的算例，是初学者很好的学习材料。可以通过研究算例，了解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运行程序</w:t>
      </w:r>
      <w:r w:rsidRPr="00A92F02">
        <w:rPr>
          <w:rFonts w:ascii="Times New Roman" w:hAnsi="Times New Roman" w:cs="Times New Roman"/>
        </w:rPr>
        <w:t xml:space="preserve"> in.XXX</w:t>
      </w:r>
      <w:r w:rsidRPr="00A92F02">
        <w:rPr>
          <w:rFonts w:ascii="Times New Roman" w:hAnsi="Times New Roman" w:cs="Times New Roman"/>
        </w:rPr>
        <w:t>的编写。这里只是通过运行一个算例，来测试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的安装情况。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进入算例：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9E61C1" w:rsidRPr="00A92F02" w:rsidRDefault="009E61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LIGGGHTS/LIGGGHTS-PUBLIC/examples/LIGGGHTS/Tutorials_public</w:t>
      </w:r>
      <w:r w:rsidRPr="00A92F02">
        <w:rPr>
          <w:rFonts w:ascii="Times New Roman" w:hAnsi="Times New Roman" w:cs="Times New Roman"/>
        </w:rPr>
        <w:t xml:space="preserve">  #</w:t>
      </w:r>
      <w:r w:rsidRPr="00A92F02">
        <w:rPr>
          <w:rFonts w:ascii="Times New Roman" w:hAnsi="Times New Roman" w:cs="Times New Roman"/>
        </w:rPr>
        <w:t>进入算例文件夹</w:t>
      </w:r>
      <w:r w:rsidR="00696C6B" w:rsidRPr="00A92F02">
        <w:rPr>
          <w:rFonts w:ascii="Times New Roman" w:hAnsi="Times New Roman" w:cs="Times New Roman"/>
        </w:rPr>
        <w:t>，在这个步骤中，可以经常使用</w:t>
      </w:r>
      <w:r w:rsidR="00696C6B" w:rsidRPr="00A92F02">
        <w:rPr>
          <w:rFonts w:ascii="Times New Roman" w:hAnsi="Times New Roman" w:cs="Times New Roman"/>
        </w:rPr>
        <w:t xml:space="preserve"> ls </w:t>
      </w:r>
      <w:r w:rsidR="00696C6B" w:rsidRPr="00A92F02">
        <w:rPr>
          <w:rFonts w:ascii="Times New Roman" w:hAnsi="Times New Roman" w:cs="Times New Roman"/>
        </w:rPr>
        <w:t>来显示目前目录下面所有的文件夹</w:t>
      </w:r>
    </w:p>
    <w:p w:rsidR="009E61C1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packing</w:t>
      </w:r>
      <w:r w:rsidRPr="00A92F02">
        <w:rPr>
          <w:rFonts w:ascii="Times New Roman" w:hAnsi="Times New Roman" w:cs="Times New Roman"/>
        </w:rPr>
        <w:t xml:space="preserve">   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packing</w:t>
      </w:r>
      <w:r w:rsidRPr="00A92F02">
        <w:rPr>
          <w:rFonts w:ascii="Times New Roman" w:hAnsi="Times New Roman" w:cs="Times New Roman"/>
        </w:rPr>
        <w:t>算例</w:t>
      </w:r>
    </w:p>
    <w:p w:rsidR="009E61C1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 xml:space="preserve">packing </w:t>
      </w:r>
      <w:r w:rsidRPr="00A92F02">
        <w:rPr>
          <w:rFonts w:ascii="Times New Roman" w:hAnsi="Times New Roman" w:cs="Times New Roman"/>
        </w:rPr>
        <w:t>算例文件夹下，有一个</w:t>
      </w:r>
      <w:r w:rsidRPr="00A92F02">
        <w:rPr>
          <w:rFonts w:ascii="Times New Roman" w:hAnsi="Times New Roman" w:cs="Times New Roman"/>
        </w:rPr>
        <w:t>post</w:t>
      </w:r>
      <w:r w:rsidRPr="00A92F02">
        <w:rPr>
          <w:rFonts w:ascii="Times New Roman" w:hAnsi="Times New Roman" w:cs="Times New Roman"/>
        </w:rPr>
        <w:t>文件夹，用来保存生成的结果。有一个</w:t>
      </w:r>
      <w:r w:rsidRPr="00A92F02">
        <w:rPr>
          <w:rFonts w:ascii="Times New Roman" w:hAnsi="Times New Roman" w:cs="Times New Roman"/>
        </w:rPr>
        <w:t>in.packing</w:t>
      </w:r>
      <w:r w:rsidRPr="00A92F02">
        <w:rPr>
          <w:rFonts w:ascii="Times New Roman" w:hAnsi="Times New Roman" w:cs="Times New Roman"/>
        </w:rPr>
        <w:t>程序，这是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运行的文本程序，类似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中的</w:t>
      </w:r>
      <w:r w:rsidRPr="00A92F02">
        <w:rPr>
          <w:rFonts w:ascii="Times New Roman" w:hAnsi="Times New Roman" w:cs="Times New Roman"/>
        </w:rPr>
        <w:t>m</w:t>
      </w:r>
      <w:r w:rsidRPr="00A92F02">
        <w:rPr>
          <w:rFonts w:ascii="Times New Roman" w:hAnsi="Times New Roman" w:cs="Times New Roman"/>
        </w:rPr>
        <w:t>文件。有一个</w:t>
      </w:r>
      <w:r w:rsidRPr="00A92F02">
        <w:rPr>
          <w:rFonts w:ascii="Times New Roman" w:hAnsi="Times New Roman" w:cs="Times New Roman"/>
        </w:rPr>
        <w:t>postscript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>runscript</w:t>
      </w:r>
      <w:r w:rsidRPr="00A92F02">
        <w:rPr>
          <w:rFonts w:ascii="Times New Roman" w:hAnsi="Times New Roman" w:cs="Times New Roman"/>
        </w:rPr>
        <w:t>，一个是后处理程序，一个是运行程序。在官网安装说明中，可以在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中输入</w:t>
      </w:r>
      <w:r w:rsidRPr="00A92F02">
        <w:rPr>
          <w:rFonts w:ascii="Times New Roman" w:hAnsi="Times New Roman" w:cs="Times New Roman"/>
          <w:highlight w:val="yellow"/>
        </w:rPr>
        <w:t>liggghts &lt; in.packing</w:t>
      </w:r>
      <w:r w:rsidRPr="00A92F02">
        <w:rPr>
          <w:rFonts w:ascii="Times New Roman" w:hAnsi="Times New Roman" w:cs="Times New Roman"/>
        </w:rPr>
        <w:t>来运行算例。这里，群主喜欢使用</w:t>
      </w:r>
      <w:r w:rsidRPr="00A92F02">
        <w:rPr>
          <w:rFonts w:ascii="Times New Roman" w:hAnsi="Times New Roman" w:cs="Times New Roman"/>
          <w:highlight w:val="yellow"/>
        </w:rPr>
        <w:t>./runscript</w:t>
      </w:r>
      <w:r w:rsidRPr="00A92F02">
        <w:rPr>
          <w:rFonts w:ascii="Times New Roman" w:hAnsi="Times New Roman" w:cs="Times New Roman"/>
        </w:rPr>
        <w:t>来运行算例。原理都是一样的。来吧，在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中进入</w:t>
      </w:r>
      <w:r w:rsidRPr="00A92F02">
        <w:rPr>
          <w:rFonts w:ascii="Times New Roman" w:hAnsi="Times New Roman" w:cs="Times New Roman"/>
        </w:rPr>
        <w:t>packing</w:t>
      </w:r>
      <w:r w:rsidRPr="00A92F02">
        <w:rPr>
          <w:rFonts w:ascii="Times New Roman" w:hAnsi="Times New Roman" w:cs="Times New Roman"/>
        </w:rPr>
        <w:t>文件夹，输入：</w:t>
      </w: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./runscript</w:t>
      </w:r>
      <w:r w:rsidRPr="00A92F02">
        <w:rPr>
          <w:rFonts w:ascii="Times New Roman" w:hAnsi="Times New Roman" w:cs="Times New Roman"/>
        </w:rPr>
        <w:t xml:space="preserve">                          #</w:t>
      </w:r>
      <w:r w:rsidRPr="00A92F02">
        <w:rPr>
          <w:rFonts w:ascii="Times New Roman" w:hAnsi="Times New Roman" w:cs="Times New Roman"/>
        </w:rPr>
        <w:t>让你的程序奔跑吧！</w:t>
      </w: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可以运行了，但是需要安装后处理程序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将</w:t>
      </w:r>
      <w:r w:rsidRPr="00A92F02">
        <w:rPr>
          <w:rFonts w:ascii="Times New Roman" w:hAnsi="Times New Roman" w:cs="Times New Roman"/>
        </w:rPr>
        <w:t>LIGGGHTS dump</w:t>
      </w:r>
      <w:r w:rsidRPr="00A92F02">
        <w:rPr>
          <w:rFonts w:ascii="Times New Roman" w:hAnsi="Times New Roman" w:cs="Times New Roman"/>
        </w:rPr>
        <w:t>文件转化为</w:t>
      </w:r>
      <w:r w:rsidRPr="00A92F02">
        <w:rPr>
          <w:rFonts w:ascii="Times New Roman" w:hAnsi="Times New Roman" w:cs="Times New Roman"/>
        </w:rPr>
        <w:lastRenderedPageBreak/>
        <w:t>VTK</w:t>
      </w:r>
      <w:r w:rsidRPr="00A92F02">
        <w:rPr>
          <w:rFonts w:ascii="Times New Roman" w:hAnsi="Times New Roman" w:cs="Times New Roman"/>
        </w:rPr>
        <w:t>文件，才可以在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中查看结果。</w:t>
      </w:r>
    </w:p>
    <w:p w:rsidR="00696C6B" w:rsidRPr="00A92F02" w:rsidRDefault="00696C6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F01F5" w:rsidRPr="00A92F02" w:rsidRDefault="00696C6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1.3.2 LIGGGHTS</w:t>
      </w:r>
      <w:r w:rsidRPr="00A92F02">
        <w:rPr>
          <w:rFonts w:ascii="Times New Roman" w:hAnsi="Times New Roman" w:cs="Times New Roman"/>
        </w:rPr>
        <w:t>后处理程序</w:t>
      </w:r>
      <w:r w:rsidRPr="00A92F02">
        <w:rPr>
          <w:rFonts w:ascii="Times New Roman" w:hAnsi="Times New Roman" w:cs="Times New Roman"/>
        </w:rPr>
        <w:t>(post-processing)</w:t>
      </w:r>
      <w:r w:rsidRPr="00A92F02">
        <w:rPr>
          <w:rFonts w:ascii="Times New Roman" w:hAnsi="Times New Roman" w:cs="Times New Roman"/>
        </w:rPr>
        <w:t>安装</w:t>
      </w:r>
      <w:r w:rsidRPr="00A92F02">
        <w:rPr>
          <w:rFonts w:ascii="Times New Roman" w:hAnsi="Times New Roman" w:cs="Times New Roman"/>
        </w:rPr>
        <w:t xml:space="preserve">: </w:t>
      </w:r>
      <w:r w:rsidR="008F79F4" w:rsidRPr="00A92F02">
        <w:rPr>
          <w:rFonts w:ascii="Times New Roman" w:hAnsi="Times New Roman" w:cs="Times New Roman"/>
        </w:rPr>
        <w:t>lpp</w:t>
      </w:r>
      <w:r w:rsidR="00E724FA" w:rsidRPr="00A92F02">
        <w:rPr>
          <w:rFonts w:ascii="Times New Roman" w:hAnsi="Times New Roman" w:cs="Times New Roman"/>
        </w:rPr>
        <w:t xml:space="preserve"> (LIGGGHTS Post-Processing)</w:t>
      </w:r>
      <w:r w:rsidR="008F79F4" w:rsidRPr="00A92F02">
        <w:rPr>
          <w:rFonts w:ascii="Times New Roman" w:hAnsi="Times New Roman" w:cs="Times New Roman"/>
        </w:rPr>
        <w:t>程序</w:t>
      </w:r>
    </w:p>
    <w:p w:rsidR="007F01F5" w:rsidRPr="00A92F02" w:rsidRDefault="00696C6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27" w:history="1">
        <w:r w:rsidRPr="00A92F02">
          <w:rPr>
            <w:rStyle w:val="a5"/>
            <w:rFonts w:ascii="Times New Roman" w:hAnsi="Times New Roman" w:cs="Times New Roman"/>
          </w:rPr>
          <w:t>https://www.cfdem.com/post-processing-liggghtsr-simulations</w:t>
        </w:r>
      </w:hyperlink>
      <w:r w:rsidRPr="00A92F02">
        <w:rPr>
          <w:rFonts w:ascii="Times New Roman" w:hAnsi="Times New Roman" w:cs="Times New Roman"/>
        </w:rPr>
        <w:t>)</w:t>
      </w:r>
    </w:p>
    <w:p w:rsidR="00696C6B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(1) git</w:t>
      </w:r>
      <w:r w:rsidRPr="00A92F02">
        <w:rPr>
          <w:rFonts w:ascii="Times New Roman" w:hAnsi="Times New Roman" w:cs="Times New Roman"/>
        </w:rPr>
        <w:t>下载：</w:t>
      </w:r>
    </w:p>
    <w:p w:rsidR="00E724FA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E724FA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  <w:r w:rsidRPr="00A92F02">
        <w:rPr>
          <w:rFonts w:ascii="Times New Roman" w:hAnsi="Times New Roman" w:cs="Times New Roman"/>
        </w:rPr>
        <w:t xml:space="preserve">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文件夹</w:t>
      </w:r>
    </w:p>
    <w:p w:rsidR="00696C6B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git://cfdem.git.sourceforge.net/gitroot/cfdem/lpp mylpp</w:t>
      </w:r>
    </w:p>
    <w:p w:rsidR="00696C6B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mylpp</w:t>
      </w:r>
      <w:r w:rsidRPr="00A92F02">
        <w:rPr>
          <w:rFonts w:ascii="Times New Roman" w:hAnsi="Times New Roman" w:cs="Times New Roman"/>
        </w:rPr>
        <w:t xml:space="preserve">                            #</w:t>
      </w: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文件夹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E724FA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  <w:r w:rsidRPr="00A92F02">
        <w:rPr>
          <w:rFonts w:ascii="Times New Roman" w:hAnsi="Times New Roman" w:cs="Times New Roman"/>
        </w:rPr>
        <w:t xml:space="preserve">                       #</w:t>
      </w:r>
      <w:r w:rsidRPr="00A92F02">
        <w:rPr>
          <w:rFonts w:ascii="Times New Roman" w:hAnsi="Times New Roman" w:cs="Times New Roman"/>
        </w:rPr>
        <w:t>打开</w:t>
      </w:r>
      <w:r w:rsidRPr="00A92F02">
        <w:rPr>
          <w:rFonts w:ascii="Times New Roman" w:hAnsi="Times New Roman" w:cs="Times New Roman"/>
        </w:rPr>
        <w:t>./bashrc</w:t>
      </w:r>
      <w:r w:rsidRPr="00A92F02">
        <w:rPr>
          <w:rFonts w:ascii="Times New Roman" w:hAnsi="Times New Roman" w:cs="Times New Roman"/>
        </w:rPr>
        <w:t>文件</w:t>
      </w:r>
    </w:p>
    <w:p w:rsidR="009246D2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="009246D2" w:rsidRPr="00A92F02">
        <w:rPr>
          <w:rFonts w:ascii="Times New Roman" w:hAnsi="Times New Roman" w:cs="Times New Roman"/>
        </w:rPr>
        <w:t>电脑自动使用文本工具打开</w:t>
      </w:r>
      <w:r w:rsidR="009246D2" w:rsidRPr="00A92F02">
        <w:rPr>
          <w:rFonts w:ascii="Times New Roman" w:hAnsi="Times New Roman" w:cs="Times New Roman"/>
        </w:rPr>
        <w:t>bashrc</w:t>
      </w:r>
      <w:r w:rsidR="009246D2" w:rsidRPr="00A92F02">
        <w:rPr>
          <w:rFonts w:ascii="Times New Roman" w:hAnsi="Times New Roman" w:cs="Times New Roman"/>
        </w:rPr>
        <w:t>文件，复制粘贴下列语句到</w:t>
      </w:r>
      <w:r w:rsidR="009246D2" w:rsidRPr="00A92F02">
        <w:rPr>
          <w:rFonts w:ascii="Times New Roman" w:hAnsi="Times New Roman" w:cs="Times New Roman"/>
        </w:rPr>
        <w:t>bashrc</w:t>
      </w:r>
      <w:r w:rsidR="009246D2" w:rsidRPr="00A92F02">
        <w:rPr>
          <w:rFonts w:ascii="Times New Roman" w:hAnsi="Times New Roman" w:cs="Times New Roman"/>
        </w:rPr>
        <w:t>文件的最后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 xml:space="preserve">export LPP_DIR=$HOME/LIGGGHTS/mylpp/src      </w:t>
      </w:r>
      <w:r w:rsidRPr="00A92F02">
        <w:rPr>
          <w:rFonts w:ascii="Times New Roman" w:hAnsi="Times New Roman" w:cs="Times New Roman"/>
        </w:rPr>
        <w:t xml:space="preserve">               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>export LPP_NPROCS=4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cyan"/>
        </w:rPr>
      </w:pPr>
      <w:r w:rsidRPr="00A92F02">
        <w:rPr>
          <w:rFonts w:ascii="Times New Roman" w:hAnsi="Times New Roman" w:cs="Times New Roman"/>
          <w:highlight w:val="cyan"/>
        </w:rPr>
        <w:t>export LPP_CHUNKSIZE=1</w:t>
      </w:r>
    </w:p>
    <w:p w:rsidR="009246D2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alias lpp='python -i $LPP_DIR/lpp.py --cpunum $LPP_NPROCS --chunksize $LPP_CHUNKSIZE'</w:t>
      </w:r>
    </w:p>
    <w:p w:rsidR="00E724FA" w:rsidRPr="00A92F02" w:rsidRDefault="009246D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注意！第一句我们需要将路径改为</w:t>
      </w:r>
      <w:r w:rsidRPr="00A92F02">
        <w:rPr>
          <w:rFonts w:ascii="Times New Roman" w:hAnsi="Times New Roman" w:cs="Times New Roman"/>
        </w:rPr>
        <w:t>$HOME/LIGGGHTS/mylpp/src</w:t>
      </w:r>
      <w:r w:rsidRPr="00A92F02">
        <w:rPr>
          <w:rFonts w:ascii="Times New Roman" w:hAnsi="Times New Roman" w:cs="Times New Roman"/>
        </w:rPr>
        <w:t>。官网显示的路径是</w:t>
      </w:r>
      <w:r w:rsidRPr="00A92F02">
        <w:rPr>
          <w:rFonts w:ascii="Times New Roman" w:hAnsi="Times New Roman" w:cs="Times New Roman"/>
        </w:rPr>
        <w:t>export LPP_DIR=$HOME/LIGGGHTS/LPP/src</w:t>
      </w:r>
      <w:r w:rsidRPr="00A92F02">
        <w:rPr>
          <w:rFonts w:ascii="Times New Roman" w:hAnsi="Times New Roman" w:cs="Times New Roman"/>
        </w:rPr>
        <w:t>。在安装和使用过程中，有些需要灵活掌握。</w:t>
      </w:r>
    </w:p>
    <w:p w:rsidR="009246D2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  <w:u w:val="single"/>
        </w:rPr>
      </w:pPr>
      <w:r w:rsidRPr="00A92F02">
        <w:rPr>
          <w:rFonts w:ascii="Times New Roman" w:hAnsi="Times New Roman" w:cs="Times New Roman"/>
          <w:b/>
          <w:u w:val="single"/>
        </w:rPr>
        <w:t>(3)</w:t>
      </w:r>
      <w:r w:rsidR="009246D2" w:rsidRPr="00A92F02">
        <w:rPr>
          <w:rFonts w:ascii="Times New Roman" w:hAnsi="Times New Roman" w:cs="Times New Roman"/>
          <w:b/>
          <w:u w:val="single"/>
        </w:rPr>
        <w:t>保存</w:t>
      </w:r>
      <w:r w:rsidR="009246D2" w:rsidRPr="00A92F02">
        <w:rPr>
          <w:rFonts w:ascii="Times New Roman" w:hAnsi="Times New Roman" w:cs="Times New Roman"/>
          <w:b/>
          <w:u w:val="single"/>
        </w:rPr>
        <w:t>.bashrc</w:t>
      </w:r>
      <w:r w:rsidR="009246D2" w:rsidRPr="00A92F02">
        <w:rPr>
          <w:rFonts w:ascii="Times New Roman" w:hAnsi="Times New Roman" w:cs="Times New Roman"/>
          <w:b/>
          <w:u w:val="single"/>
        </w:rPr>
        <w:t>文件，关闭该文件，重新打开一个</w:t>
      </w:r>
      <w:r w:rsidR="009246D2" w:rsidRPr="00A92F02">
        <w:rPr>
          <w:rFonts w:ascii="Times New Roman" w:hAnsi="Times New Roman" w:cs="Times New Roman"/>
          <w:b/>
          <w:u w:val="single"/>
        </w:rPr>
        <w:t xml:space="preserve">terminal </w:t>
      </w:r>
      <w:r w:rsidR="009246D2" w:rsidRPr="00A92F02">
        <w:rPr>
          <w:rFonts w:ascii="Times New Roman" w:hAnsi="Times New Roman" w:cs="Times New Roman"/>
          <w:b/>
          <w:u w:val="single"/>
        </w:rPr>
        <w:t>（或者在该</w:t>
      </w:r>
      <w:r w:rsidR="009246D2" w:rsidRPr="00A92F02">
        <w:rPr>
          <w:rFonts w:ascii="Times New Roman" w:hAnsi="Times New Roman" w:cs="Times New Roman"/>
          <w:b/>
          <w:u w:val="single"/>
        </w:rPr>
        <w:t>terminal</w:t>
      </w:r>
      <w:r w:rsidR="009246D2" w:rsidRPr="00A92F02">
        <w:rPr>
          <w:rFonts w:ascii="Times New Roman" w:hAnsi="Times New Roman" w:cs="Times New Roman"/>
          <w:b/>
          <w:u w:val="single"/>
        </w:rPr>
        <w:t>下运行</w:t>
      </w:r>
      <w:r w:rsidR="009246D2" w:rsidRPr="00A92F02">
        <w:rPr>
          <w:rFonts w:ascii="Times New Roman" w:hAnsi="Times New Roman" w:cs="Times New Roman"/>
          <w:b/>
          <w:highlight w:val="yellow"/>
          <w:u w:val="single"/>
        </w:rPr>
        <w:t>source $HOME/.bashrc</w:t>
      </w:r>
      <w:r w:rsidR="009246D2" w:rsidRPr="00A92F02">
        <w:rPr>
          <w:rFonts w:ascii="Times New Roman" w:hAnsi="Times New Roman" w:cs="Times New Roman"/>
          <w:b/>
          <w:u w:val="single"/>
        </w:rPr>
        <w:t>）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好啦！</w:t>
      </w:r>
      <w:r w:rsidRPr="00A92F02">
        <w:rPr>
          <w:rFonts w:ascii="Times New Roman" w:hAnsi="Times New Roman" w:cs="Times New Roman"/>
        </w:rPr>
        <w:t>lpp</w:t>
      </w:r>
      <w:r w:rsidRPr="00A92F02">
        <w:rPr>
          <w:rFonts w:ascii="Times New Roman" w:hAnsi="Times New Roman" w:cs="Times New Roman"/>
        </w:rPr>
        <w:t>程序安装成功了！现在去刚刚运行的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算例中把</w:t>
      </w:r>
      <w:r w:rsidRPr="00A92F02">
        <w:rPr>
          <w:rFonts w:ascii="Times New Roman" w:hAnsi="Times New Roman" w:cs="Times New Roman"/>
        </w:rPr>
        <w:t>dump</w:t>
      </w:r>
      <w:r w:rsidRPr="00A92F02">
        <w:rPr>
          <w:rFonts w:ascii="Times New Roman" w:hAnsi="Times New Roman" w:cs="Times New Roman"/>
        </w:rPr>
        <w:t>文件转化成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文件吧！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  <w:highlight w:val="yellow"/>
        </w:rPr>
        <w:t>cd LIGGGHTS/LIGGGHTS-PUBLIC/examples/LIGGGHTS/Tutorials_public/packing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  <w:highlight w:val="yellow"/>
        </w:rPr>
        <w:t>cd post</w:t>
      </w:r>
      <w:r w:rsidRPr="00A92F02">
        <w:rPr>
          <w:rFonts w:ascii="Times New Roman" w:hAnsi="Times New Roman" w:cs="Times New Roman"/>
        </w:rPr>
        <w:t xml:space="preserve">                       #</w:t>
      </w:r>
      <w:r w:rsidRPr="00A92F02">
        <w:rPr>
          <w:rFonts w:ascii="Times New Roman" w:hAnsi="Times New Roman" w:cs="Times New Roman"/>
        </w:rPr>
        <w:t>刚刚运行的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结果都保存在该文件夹下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  <w:highlight w:val="yellow"/>
        </w:rPr>
        <w:t>lpp dump*.packing</w:t>
      </w:r>
      <w:r w:rsidRPr="00A92F02">
        <w:rPr>
          <w:rFonts w:ascii="Times New Roman" w:hAnsi="Times New Roman" w:cs="Times New Roman"/>
        </w:rPr>
        <w:t xml:space="preserve">           #</w:t>
      </w:r>
      <w:r w:rsidRPr="00A92F02">
        <w:rPr>
          <w:rFonts w:ascii="Times New Roman" w:hAnsi="Times New Roman" w:cs="Times New Roman"/>
        </w:rPr>
        <w:t>把所有的</w:t>
      </w:r>
      <w:r w:rsidRPr="00A92F02">
        <w:rPr>
          <w:rFonts w:ascii="Times New Roman" w:hAnsi="Times New Roman" w:cs="Times New Roman"/>
        </w:rPr>
        <w:t>dump</w:t>
      </w:r>
      <w:r w:rsidRPr="00A92F02">
        <w:rPr>
          <w:rFonts w:ascii="Times New Roman" w:hAnsi="Times New Roman" w:cs="Times New Roman"/>
        </w:rPr>
        <w:t>文件转化为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</w:t>
      </w:r>
    </w:p>
    <w:p w:rsidR="00EC59D3" w:rsidRPr="00A92F02" w:rsidRDefault="00EC59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Pr="00A92F02">
        <w:rPr>
          <w:rFonts w:ascii="Times New Roman" w:hAnsi="Times New Roman" w:cs="Times New Roman"/>
          <w:highlight w:val="yellow"/>
        </w:rPr>
        <w:t>Ctrl+D</w:t>
      </w:r>
      <w:r w:rsidRPr="00A92F02">
        <w:rPr>
          <w:rFonts w:ascii="Times New Roman" w:hAnsi="Times New Roman" w:cs="Times New Roman"/>
        </w:rPr>
        <w:t xml:space="preserve">                     #</w:t>
      </w:r>
      <w:r w:rsidRPr="00A92F02">
        <w:rPr>
          <w:rFonts w:ascii="Times New Roman" w:hAnsi="Times New Roman" w:cs="Times New Roman"/>
        </w:rPr>
        <w:t>等所有文件转化成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后，退出该运行</w:t>
      </w:r>
    </w:p>
    <w:p w:rsidR="00F76835" w:rsidRPr="00A92F02" w:rsidRDefault="00F7683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EC59D3" w:rsidRPr="00A92F02">
        <w:rPr>
          <w:rFonts w:ascii="Times New Roman" w:hAnsi="Times New Roman" w:cs="Times New Roman"/>
        </w:rPr>
        <w:t>5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  <w:highlight w:val="yellow"/>
        </w:rPr>
        <w:t>paraview</w:t>
      </w:r>
      <w:r w:rsidRPr="00A92F02">
        <w:rPr>
          <w:rFonts w:ascii="Times New Roman" w:hAnsi="Times New Roman" w:cs="Times New Roman"/>
        </w:rPr>
        <w:t xml:space="preserve">                  #</w:t>
      </w:r>
      <w:r w:rsidRPr="00A92F02">
        <w:rPr>
          <w:rFonts w:ascii="Times New Roman" w:hAnsi="Times New Roman" w:cs="Times New Roman"/>
        </w:rPr>
        <w:t>我们在安装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的时候已经安装了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。如果你只需要使用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，请参照前面的步骤安装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</w:t>
      </w:r>
    </w:p>
    <w:p w:rsidR="00EC59D3" w:rsidRPr="00A92F02" w:rsidRDefault="00EC59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D836F5"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左上角的</w:t>
      </w:r>
      <w:r w:rsidR="000C265C" w:rsidRPr="00A92F02">
        <w:rPr>
          <w:rFonts w:ascii="Times New Roman" w:hAnsi="Times New Roman" w:cs="Times New Roman"/>
        </w:rPr>
        <w:t>open icon (</w:t>
      </w:r>
      <w:r w:rsidR="000C265C" w:rsidRPr="00A92F02">
        <w:rPr>
          <w:rFonts w:ascii="Times New Roman" w:hAnsi="Times New Roman" w:cs="Times New Roman"/>
        </w:rPr>
        <w:t>文件夹形状</w:t>
      </w:r>
      <w:r w:rsidR="000C265C"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，按住</w:t>
      </w:r>
      <w:r w:rsidRPr="00A92F02">
        <w:rPr>
          <w:rFonts w:ascii="Times New Roman" w:hAnsi="Times New Roman" w:cs="Times New Roman"/>
        </w:rPr>
        <w:t>Ctrl</w:t>
      </w:r>
      <w:r w:rsidRPr="00A92F02">
        <w:rPr>
          <w:rFonts w:ascii="Times New Roman" w:hAnsi="Times New Roman" w:cs="Times New Roman"/>
        </w:rPr>
        <w:t>选择两个文件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</w:t>
      </w:r>
      <w:r w:rsidRPr="00A92F02">
        <w:rPr>
          <w:rFonts w:ascii="Times New Roman" w:hAnsi="Times New Roman" w:cs="Times New Roman"/>
        </w:rPr>
        <w:t>ok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Apply</w:t>
      </w:r>
      <w:r w:rsidRPr="00A92F02">
        <w:rPr>
          <w:rFonts w:ascii="Times New Roman" w:hAnsi="Times New Roman" w:cs="Times New Roman"/>
        </w:rPr>
        <w:t>！</w:t>
      </w:r>
    </w:p>
    <w:p w:rsidR="00EC59D3" w:rsidRPr="00A92F02" w:rsidRDefault="00BC739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31510" cy="3581796"/>
            <wp:effectExtent l="19050" t="0" r="2540" b="0"/>
            <wp:docPr id="3" name="图片 1" descr="D:\screenshot\Screenshot from 2017-04-11 10_45_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\Screenshot from 2017-04-11 10_45_3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4FA" w:rsidRPr="00A92F02" w:rsidRDefault="00EC59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此时，</w:t>
      </w:r>
      <w:r w:rsidRPr="00A92F02">
        <w:rPr>
          <w:rFonts w:ascii="Times New Roman" w:hAnsi="Times New Roman" w:cs="Times New Roman"/>
          <w:b/>
        </w:rPr>
        <w:t>LIGGGHTS</w:t>
      </w:r>
      <w:r w:rsidRPr="00A92F02">
        <w:rPr>
          <w:rFonts w:ascii="Times New Roman" w:hAnsi="Times New Roman" w:cs="Times New Roman"/>
          <w:b/>
        </w:rPr>
        <w:t>模拟的颗粒在</w:t>
      </w:r>
      <w:r w:rsidRPr="00A92F02">
        <w:rPr>
          <w:rFonts w:ascii="Times New Roman" w:hAnsi="Times New Roman" w:cs="Times New Roman"/>
          <w:b/>
        </w:rPr>
        <w:t>paraview</w:t>
      </w:r>
      <w:r w:rsidRPr="00A92F02">
        <w:rPr>
          <w:rFonts w:ascii="Times New Roman" w:hAnsi="Times New Roman" w:cs="Times New Roman"/>
          <w:b/>
        </w:rPr>
        <w:t>中显示的是</w:t>
      </w:r>
      <w:r w:rsidRPr="00A92F02">
        <w:rPr>
          <w:rFonts w:ascii="Times New Roman" w:hAnsi="Times New Roman" w:cs="Times New Roman"/>
          <w:b/>
        </w:rPr>
        <w:t>“</w:t>
      </w:r>
      <w:r w:rsidRPr="00A92F02">
        <w:rPr>
          <w:rFonts w:ascii="Times New Roman" w:hAnsi="Times New Roman" w:cs="Times New Roman"/>
          <w:b/>
        </w:rPr>
        <w:t>小点</w:t>
      </w:r>
      <w:r w:rsidRPr="00A92F02">
        <w:rPr>
          <w:rFonts w:ascii="Times New Roman" w:hAnsi="Times New Roman" w:cs="Times New Roman"/>
          <w:b/>
        </w:rPr>
        <w:t>”</w:t>
      </w:r>
      <w:r w:rsidRPr="00A92F02">
        <w:rPr>
          <w:rFonts w:ascii="Times New Roman" w:hAnsi="Times New Roman" w:cs="Times New Roman"/>
          <w:b/>
        </w:rPr>
        <w:t>。如何显示实际的颗粒大小？</w:t>
      </w:r>
      <w:r w:rsidR="00D836F5" w:rsidRPr="00A92F02">
        <w:rPr>
          <w:rFonts w:ascii="Times New Roman" w:hAnsi="Times New Roman" w:cs="Times New Roman"/>
          <w:b/>
        </w:rPr>
        <w:t>？？</w:t>
      </w:r>
      <w:r w:rsidR="00F76835" w:rsidRPr="00A92F02">
        <w:rPr>
          <w:rFonts w:ascii="Times New Roman" w:hAnsi="Times New Roman" w:cs="Times New Roman"/>
          <w:b/>
        </w:rPr>
        <w:t xml:space="preserve"> </w:t>
      </w:r>
    </w:p>
    <w:p w:rsidR="00D836F5" w:rsidRPr="00A92F02" w:rsidRDefault="00D836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关闭原有的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并重新打开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。在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中选择</w:t>
      </w:r>
      <w:r w:rsidRPr="00A92F02">
        <w:rPr>
          <w:rFonts w:ascii="Times New Roman" w:hAnsi="Times New Roman" w:cs="Times New Roman"/>
        </w:rPr>
        <w:t xml:space="preserve">Tools -&gt; Manage Plugins </w:t>
      </w:r>
    </w:p>
    <w:p w:rsidR="00D836F5" w:rsidRPr="00A92F02" w:rsidRDefault="00D836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点击</w:t>
      </w:r>
      <w:r w:rsidRPr="00A92F02">
        <w:rPr>
          <w:rFonts w:ascii="Times New Roman" w:hAnsi="Times New Roman" w:cs="Times New Roman"/>
        </w:rPr>
        <w:t xml:space="preserve">PointSprite_Plugin </w:t>
      </w:r>
      <w:r w:rsidRPr="00A92F02">
        <w:rPr>
          <w:rFonts w:ascii="Times New Roman" w:hAnsi="Times New Roman" w:cs="Times New Roman"/>
        </w:rPr>
        <w:t>前面的</w:t>
      </w:r>
      <w:r w:rsidRPr="00A92F02">
        <w:rPr>
          <w:rFonts w:ascii="Times New Roman" w:hAnsi="Times New Roman" w:cs="Times New Roman"/>
        </w:rPr>
        <w:t>“+”</w:t>
      </w:r>
      <w:r w:rsidRPr="00A92F02">
        <w:rPr>
          <w:rFonts w:ascii="Times New Roman" w:hAnsi="Times New Roman" w:cs="Times New Roman"/>
        </w:rPr>
        <w:t>号展开</w:t>
      </w:r>
    </w:p>
    <w:p w:rsidR="00D836F5" w:rsidRPr="00A92F02" w:rsidRDefault="00D836F5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(3) </w:t>
      </w:r>
      <w:r w:rsidRPr="00A92F02">
        <w:rPr>
          <w:rFonts w:ascii="Times New Roman" w:hAnsi="Times New Roman" w:cs="Times New Roman"/>
        </w:rPr>
        <w:t>选中</w:t>
      </w:r>
      <w:r w:rsidRPr="00A92F02">
        <w:rPr>
          <w:rFonts w:ascii="Times New Roman" w:hAnsi="Times New Roman" w:cs="Times New Roman"/>
        </w:rPr>
        <w:t>Auto Load</w:t>
      </w:r>
      <w:r w:rsidR="000C265C" w:rsidRPr="00A92F02">
        <w:rPr>
          <w:rFonts w:ascii="Times New Roman" w:hAnsi="Times New Roman" w:cs="Times New Roman"/>
        </w:rPr>
        <w:t>，点击</w:t>
      </w:r>
      <w:r w:rsidR="000C265C" w:rsidRPr="00A92F02">
        <w:rPr>
          <w:rFonts w:ascii="Times New Roman" w:hAnsi="Times New Roman" w:cs="Times New Roman"/>
        </w:rPr>
        <w:t>close</w:t>
      </w:r>
      <w:r w:rsidR="000C265C" w:rsidRPr="00A92F02">
        <w:rPr>
          <w:rFonts w:ascii="Times New Roman" w:hAnsi="Times New Roman" w:cs="Times New Roman"/>
        </w:rPr>
        <w:t>关闭对话框</w:t>
      </w:r>
    </w:p>
    <w:p w:rsidR="000C265C" w:rsidRPr="00A92F02" w:rsidRDefault="000C265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(4) </w:t>
      </w:r>
      <w:r w:rsidRPr="00A92F02">
        <w:rPr>
          <w:rFonts w:ascii="Times New Roman" w:hAnsi="Times New Roman" w:cs="Times New Roman"/>
        </w:rPr>
        <w:t>关闭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，重启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，选择</w:t>
      </w:r>
      <w:r w:rsidRPr="00A92F02">
        <w:rPr>
          <w:rFonts w:ascii="Times New Roman" w:hAnsi="Times New Roman" w:cs="Times New Roman"/>
        </w:rPr>
        <w:t xml:space="preserve"> paraview</w:t>
      </w:r>
      <w:r w:rsidRPr="00A92F02">
        <w:rPr>
          <w:rFonts w:ascii="Times New Roman" w:hAnsi="Times New Roman" w:cs="Times New Roman"/>
        </w:rPr>
        <w:t>左上角的</w:t>
      </w:r>
      <w:r w:rsidRPr="00A92F02">
        <w:rPr>
          <w:rFonts w:ascii="Times New Roman" w:hAnsi="Times New Roman" w:cs="Times New Roman"/>
        </w:rPr>
        <w:t>open icon (</w:t>
      </w:r>
      <w:r w:rsidRPr="00A92F02">
        <w:rPr>
          <w:rFonts w:ascii="Times New Roman" w:hAnsi="Times New Roman" w:cs="Times New Roman"/>
        </w:rPr>
        <w:t>文件夹形状</w:t>
      </w:r>
      <w:r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，按住</w:t>
      </w:r>
      <w:r w:rsidRPr="00A92F02">
        <w:rPr>
          <w:rFonts w:ascii="Times New Roman" w:hAnsi="Times New Roman" w:cs="Times New Roman"/>
        </w:rPr>
        <w:t>Ctrl</w:t>
      </w:r>
      <w:r w:rsidRPr="00A92F02">
        <w:rPr>
          <w:rFonts w:ascii="Times New Roman" w:hAnsi="Times New Roman" w:cs="Times New Roman"/>
        </w:rPr>
        <w:t>选择两个文件</w:t>
      </w:r>
      <w:r w:rsidRPr="00A92F02">
        <w:rPr>
          <w:rFonts w:ascii="Times New Roman" w:hAnsi="Times New Roman" w:cs="Times New Roman"/>
        </w:rPr>
        <w:t>vtk</w:t>
      </w:r>
      <w:r w:rsidRPr="00A92F02">
        <w:rPr>
          <w:rFonts w:ascii="Times New Roman" w:hAnsi="Times New Roman" w:cs="Times New Roman"/>
        </w:rPr>
        <w:t>文件，</w:t>
      </w:r>
      <w:r w:rsidRPr="00A92F02">
        <w:rPr>
          <w:rFonts w:ascii="Times New Roman" w:hAnsi="Times New Roman" w:cs="Times New Roman"/>
        </w:rPr>
        <w:t>ok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>Apply</w:t>
      </w:r>
      <w:r w:rsidRPr="00A92F02">
        <w:rPr>
          <w:rFonts w:ascii="Times New Roman" w:hAnsi="Times New Roman" w:cs="Times New Roman"/>
        </w:rPr>
        <w:t>！</w:t>
      </w:r>
    </w:p>
    <w:p w:rsidR="00E724FA" w:rsidRPr="00A92F02" w:rsidRDefault="000C265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(5)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 xml:space="preserve">Surface </w:t>
      </w:r>
      <w:r w:rsidRPr="00A92F02">
        <w:rPr>
          <w:rFonts w:ascii="Times New Roman" w:hAnsi="Times New Roman" w:cs="Times New Roman"/>
        </w:rPr>
        <w:t>下拉菜单中选择</w:t>
      </w:r>
      <w:r w:rsidRPr="00A92F02">
        <w:rPr>
          <w:rFonts w:ascii="Times New Roman" w:hAnsi="Times New Roman" w:cs="Times New Roman"/>
        </w:rPr>
        <w:t>Point Sprite</w:t>
      </w:r>
      <w:r w:rsidRPr="00A92F02">
        <w:rPr>
          <w:rFonts w:ascii="Times New Roman" w:hAnsi="Times New Roman" w:cs="Times New Roman"/>
        </w:rPr>
        <w:t>。此时颗粒变成大球球！但还不是实际尺寸！</w:t>
      </w:r>
    </w:p>
    <w:p w:rsidR="000C265C" w:rsidRPr="00A92F02" w:rsidRDefault="000C265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(6)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左侧菜单栏，找到</w:t>
      </w:r>
      <w:r w:rsidRPr="00A92F02">
        <w:rPr>
          <w:rFonts w:ascii="Times New Roman" w:hAnsi="Times New Roman" w:cs="Times New Roman"/>
        </w:rPr>
        <w:t xml:space="preserve">Scale by </w:t>
      </w:r>
      <w:r w:rsidR="00C7746C" w:rsidRPr="00A92F02">
        <w:rPr>
          <w:rFonts w:ascii="Times New Roman" w:hAnsi="Times New Roman" w:cs="Times New Roman"/>
        </w:rPr>
        <w:t>在下拉菜单下找个</w:t>
      </w:r>
      <w:r w:rsidR="00C7746C" w:rsidRPr="00A92F02">
        <w:rPr>
          <w:rFonts w:ascii="Times New Roman" w:hAnsi="Times New Roman" w:cs="Times New Roman"/>
        </w:rPr>
        <w:t>radius</w:t>
      </w:r>
      <w:r w:rsidR="00C7746C" w:rsidRPr="00A92F02">
        <w:rPr>
          <w:rFonts w:ascii="Times New Roman" w:hAnsi="Times New Roman" w:cs="Times New Roman"/>
        </w:rPr>
        <w:t>。</w:t>
      </w:r>
    </w:p>
    <w:p w:rsidR="00C7746C" w:rsidRPr="00A92F02" w:rsidRDefault="00C7746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commentRangeStart w:id="2"/>
      <w:r w:rsidRPr="00A92F02">
        <w:rPr>
          <w:rFonts w:ascii="Times New Roman" w:hAnsi="Times New Roman" w:cs="Times New Roman"/>
        </w:rPr>
        <w:t>WOO~</w:t>
      </w:r>
      <w:r w:rsidRPr="00A92F02">
        <w:rPr>
          <w:rFonts w:ascii="Times New Roman" w:hAnsi="Times New Roman" w:cs="Times New Roman"/>
        </w:rPr>
        <w:t>错误提示了</w:t>
      </w:r>
      <w:r w:rsidR="00962090" w:rsidRPr="00A92F02">
        <w:rPr>
          <w:rFonts w:ascii="Times New Roman" w:hAnsi="Times New Roman" w:cs="Times New Roman"/>
        </w:rPr>
        <w:t>(</w:t>
      </w:r>
      <w:r w:rsidR="00962090" w:rsidRPr="00A92F02">
        <w:rPr>
          <w:rFonts w:ascii="Times New Roman" w:hAnsi="Times New Roman" w:cs="Times New Roman"/>
        </w:rPr>
        <w:t>可能你不会出现</w:t>
      </w:r>
      <w:r w:rsidR="00962090" w:rsidRPr="00A92F02">
        <w:rPr>
          <w:rFonts w:ascii="Times New Roman" w:hAnsi="Times New Roman" w:cs="Times New Roman"/>
        </w:rPr>
        <w:t>)</w:t>
      </w:r>
      <w:r w:rsidRPr="00A92F02">
        <w:rPr>
          <w:rFonts w:ascii="Times New Roman" w:hAnsi="Times New Roman" w:cs="Times New Roman"/>
        </w:rPr>
        <w:t>：</w:t>
      </w:r>
      <w:r w:rsidRPr="00A92F02">
        <w:rPr>
          <w:rFonts w:ascii="Times New Roman" w:hAnsi="Times New Roman" w:cs="Times New Roman"/>
        </w:rPr>
        <w:t xml:space="preserve">Shaders are not supported by this context! </w:t>
      </w:r>
      <w:r w:rsidRPr="00A92F02">
        <w:rPr>
          <w:rFonts w:ascii="Times New Roman" w:hAnsi="Times New Roman" w:cs="Times New Roman"/>
        </w:rPr>
        <w:t>不要惊慌，错误常有，使用</w:t>
      </w:r>
      <w:r w:rsidRPr="00A92F02">
        <w:rPr>
          <w:rFonts w:ascii="Times New Roman" w:hAnsi="Times New Roman" w:cs="Times New Roman"/>
        </w:rPr>
        <w:t xml:space="preserve">GOOGLE!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官网群讨论中有解答</w:t>
      </w:r>
      <w:r w:rsidRPr="00A92F02">
        <w:rPr>
          <w:rFonts w:ascii="Times New Roman" w:hAnsi="Times New Roman" w:cs="Times New Roman"/>
        </w:rPr>
        <w:t xml:space="preserve"> </w:t>
      </w:r>
      <w:commentRangeEnd w:id="2"/>
      <w:r w:rsidR="00A92F02" w:rsidRPr="00A92F02">
        <w:rPr>
          <w:rStyle w:val="aa"/>
          <w:rFonts w:ascii="Times New Roman" w:hAnsi="Times New Roman" w:cs="Times New Roman"/>
        </w:rPr>
        <w:commentReference w:id="2"/>
      </w:r>
    </w:p>
    <w:p w:rsidR="00765C2F" w:rsidRPr="00A92F02" w:rsidRDefault="00C7746C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30" w:anchor="comment-form" w:history="1">
        <w:r w:rsidR="00443553" w:rsidRPr="00A92F02">
          <w:rPr>
            <w:rStyle w:val="a5"/>
            <w:rFonts w:ascii="Times New Roman" w:hAnsi="Times New Roman" w:cs="Times New Roman"/>
          </w:rPr>
          <w:t>https://www.cfdem.com/forums/point-sprite-praview-visualizing-real-size-particles#comment-form</w:t>
        </w:r>
      </w:hyperlink>
      <w:r w:rsidR="00990933" w:rsidRPr="00A92F02">
        <w:rPr>
          <w:rFonts w:ascii="Times New Roman" w:hAnsi="Times New Roman" w:cs="Times New Roman"/>
        </w:rPr>
        <w:t>)</w:t>
      </w:r>
      <w:r w:rsidR="00443553" w:rsidRPr="00A92F02">
        <w:rPr>
          <w:rFonts w:ascii="Times New Roman" w:hAnsi="Times New Roman" w:cs="Times New Roman"/>
        </w:rPr>
        <w:t xml:space="preserve"> </w:t>
      </w:r>
      <w:r w:rsidR="00962090" w:rsidRPr="00A92F02">
        <w:rPr>
          <w:rFonts w:ascii="Times New Roman" w:hAnsi="Times New Roman" w:cs="Times New Roman"/>
        </w:rPr>
        <w:t>。</w:t>
      </w:r>
      <w:r w:rsidR="008F5FBB" w:rsidRPr="00A92F02">
        <w:rPr>
          <w:rFonts w:ascii="Times New Roman" w:hAnsi="Times New Roman" w:cs="Times New Roman"/>
        </w:rPr>
        <w:t>(</w:t>
      </w:r>
      <w:r w:rsidR="00962090" w:rsidRPr="00A92F02">
        <w:rPr>
          <w:rFonts w:ascii="Times New Roman" w:hAnsi="Times New Roman" w:cs="Times New Roman"/>
        </w:rPr>
        <w:t>研究了半天，因为群主的</w:t>
      </w:r>
      <w:r w:rsidR="00962090" w:rsidRPr="00A92F02">
        <w:rPr>
          <w:rFonts w:ascii="Times New Roman" w:hAnsi="Times New Roman" w:cs="Times New Roman"/>
        </w:rPr>
        <w:t>workstations</w:t>
      </w:r>
      <w:r w:rsidR="00962090" w:rsidRPr="00A92F02">
        <w:rPr>
          <w:rFonts w:ascii="Times New Roman" w:hAnsi="Times New Roman" w:cs="Times New Roman"/>
        </w:rPr>
        <w:t>居然装的</w:t>
      </w:r>
      <w:r w:rsidR="00962090" w:rsidRPr="00A92F02">
        <w:rPr>
          <w:rFonts w:ascii="Times New Roman" w:hAnsi="Times New Roman" w:cs="Times New Roman"/>
        </w:rPr>
        <w:t>AMD</w:t>
      </w:r>
      <w:r w:rsidR="00962090" w:rsidRPr="00A92F02">
        <w:rPr>
          <w:rFonts w:ascii="Times New Roman" w:hAnsi="Times New Roman" w:cs="Times New Roman"/>
        </w:rPr>
        <w:t>的显卡</w:t>
      </w:r>
      <w:r w:rsidR="008F5FBB" w:rsidRPr="00A92F02">
        <w:rPr>
          <w:rFonts w:ascii="Times New Roman" w:hAnsi="Times New Roman" w:cs="Times New Roman"/>
        </w:rPr>
        <w:t>)</w:t>
      </w:r>
    </w:p>
    <w:p w:rsidR="00765C2F" w:rsidRPr="00A92F02" w:rsidRDefault="008F5FB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另外，参照下面的论坛链接，群主安装了</w:t>
      </w:r>
      <w:r w:rsidR="00CF26C7">
        <w:rPr>
          <w:rFonts w:ascii="Times New Roman" w:hAnsi="Times New Roman" w:cs="Times New Roman"/>
        </w:rPr>
        <w:t>VTK-7.1.</w:t>
      </w:r>
    </w:p>
    <w:p w:rsidR="00854F51" w:rsidRPr="00A92F02" w:rsidRDefault="00854F5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hyperlink r:id="rId31" w:history="1">
        <w:r w:rsidRPr="00A92F02">
          <w:rPr>
            <w:rStyle w:val="a5"/>
            <w:rFonts w:ascii="Times New Roman" w:hAnsi="Times New Roman" w:cs="Times New Roman"/>
          </w:rPr>
          <w:t>https://www.cfdem.com/forums/liggghts-installation-guide-ubuntu-1204-lts-and-1304</w:t>
        </w:r>
      </w:hyperlink>
      <w:r w:rsidRPr="00A92F02">
        <w:rPr>
          <w:rFonts w:ascii="Times New Roman" w:hAnsi="Times New Roman" w:cs="Times New Roman"/>
        </w:rPr>
        <w:t>)</w:t>
      </w:r>
    </w:p>
    <w:p w:rsidR="006B4F59" w:rsidRDefault="006B4F5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B4F59" w:rsidRPr="00A92F02" w:rsidRDefault="006B4F5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4572C9" w:rsidRPr="00A92F02" w:rsidRDefault="004572C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1.3.3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 xml:space="preserve">PIZZA </w:t>
      </w:r>
      <w:r w:rsidRPr="00A92F02">
        <w:rPr>
          <w:rFonts w:ascii="Times New Roman" w:hAnsi="Times New Roman" w:cs="Times New Roman"/>
        </w:rPr>
        <w:t>（</w:t>
      </w:r>
      <w:hyperlink r:id="rId32" w:anchor="pizza" w:history="1">
        <w:r w:rsidRPr="00A92F02">
          <w:rPr>
            <w:rStyle w:val="InternetLink"/>
            <w:rFonts w:ascii="Times New Roman" w:hAnsi="Times New Roman" w:cs="Times New Roman"/>
          </w:rPr>
          <w:t>http://www.sandia.gov/~sjplimp/download.html#pizza</w:t>
        </w:r>
      </w:hyperlink>
      <w:r w:rsidRPr="00A92F02">
        <w:rPr>
          <w:rFonts w:ascii="Times New Roman" w:hAnsi="Times New Roman" w:cs="Times New Roman"/>
        </w:rPr>
        <w:t>）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highlight w:val="yellow"/>
        </w:rPr>
      </w:pPr>
      <w:r w:rsidRPr="00A92F02">
        <w:rPr>
          <w:rFonts w:ascii="Times New Roman" w:hAnsi="Times New Roman" w:cs="Times New Roman"/>
          <w:highlight w:val="yellow"/>
        </w:rPr>
        <w:t>cd LIGGGHTS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mkdir PIZZA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手动将</w:t>
      </w:r>
      <w:r w:rsidRPr="00A92F02">
        <w:rPr>
          <w:rFonts w:ascii="Times New Roman" w:hAnsi="Times New Roman" w:cs="Times New Roman"/>
        </w:rPr>
        <w:t>Downloads</w:t>
      </w:r>
      <w:r w:rsidRPr="00A92F02">
        <w:rPr>
          <w:rFonts w:ascii="Times New Roman" w:hAnsi="Times New Roman" w:cs="Times New Roman"/>
        </w:rPr>
        <w:t>文件夹下的</w:t>
      </w:r>
      <w:r w:rsidRPr="00A92F02">
        <w:rPr>
          <w:rFonts w:ascii="Times New Roman" w:hAnsi="Times New Roman" w:cs="Times New Roman"/>
        </w:rPr>
        <w:t>pizza.tar.gz</w:t>
      </w:r>
      <w:r w:rsidRPr="00A92F02">
        <w:rPr>
          <w:rFonts w:ascii="Times New Roman" w:hAnsi="Times New Roman" w:cs="Times New Roman"/>
        </w:rPr>
        <w:t>文件剪切（</w:t>
      </w:r>
      <w:r w:rsidRPr="00A92F02">
        <w:rPr>
          <w:rFonts w:ascii="Times New Roman" w:hAnsi="Times New Roman" w:cs="Times New Roman"/>
        </w:rPr>
        <w:t>cut</w:t>
      </w:r>
      <w:r w:rsidRPr="00A92F02">
        <w:rPr>
          <w:rFonts w:ascii="Times New Roman" w:hAnsi="Times New Roman" w:cs="Times New Roman"/>
        </w:rPr>
        <w:t>），复制到新建的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文件夹下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PIZZA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tar –zxvf pizza.tar.gz</w:t>
      </w:r>
      <w:r w:rsidRPr="00A92F02">
        <w:rPr>
          <w:rFonts w:ascii="Times New Roman" w:hAnsi="Times New Roman" w:cs="Times New Roman"/>
        </w:rPr>
        <w:t xml:space="preserve">               #</w:t>
      </w:r>
      <w:r w:rsidRPr="00A92F02">
        <w:rPr>
          <w:rFonts w:ascii="Times New Roman" w:hAnsi="Times New Roman" w:cs="Times New Roman"/>
        </w:rPr>
        <w:t>解压缩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文件，生成</w:t>
      </w:r>
      <w:r w:rsidRPr="00A92F02">
        <w:rPr>
          <w:rFonts w:ascii="Times New Roman" w:hAnsi="Times New Roman" w:cs="Times New Roman"/>
        </w:rPr>
        <w:t>pizza-9Oct15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文件后面添加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alias pizza=’python -i $HOME/LIGGGHTS/PIZZA/pizza-9Oct15/src/pizza.py’</w:t>
      </w:r>
    </w:p>
    <w:p w:rsidR="004572C9" w:rsidRPr="00A92F02" w:rsidRDefault="004572C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保存，关闭</w:t>
      </w:r>
    </w:p>
    <w:p w:rsidR="00E724FA" w:rsidRPr="00A92F02" w:rsidRDefault="00E724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8629BE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lastRenderedPageBreak/>
        <w:t>1.4 CFDEM</w:t>
      </w:r>
      <w:r w:rsidRPr="00A92F02">
        <w:rPr>
          <w:rFonts w:ascii="Times New Roman" w:hAnsi="Times New Roman" w:cs="Times New Roman"/>
          <w:b/>
        </w:rPr>
        <w:t>编译以及安装</w:t>
      </w:r>
      <w:r w:rsidR="008629BE" w:rsidRPr="00A92F02">
        <w:rPr>
          <w:rFonts w:ascii="Times New Roman" w:hAnsi="Times New Roman" w:cs="Times New Roman"/>
          <w:b/>
        </w:rPr>
        <w:t xml:space="preserve"> (</w:t>
      </w:r>
      <w:hyperlink r:id="rId33" w:history="1">
        <w:r w:rsidR="008629BE" w:rsidRPr="00A92F02">
          <w:rPr>
            <w:rStyle w:val="a5"/>
            <w:rFonts w:ascii="Times New Roman" w:hAnsi="Times New Roman" w:cs="Times New Roman"/>
          </w:rPr>
          <w:t>http://www.cfdem.com/system/files/githubaccess_public.pdf</w:t>
        </w:r>
      </w:hyperlink>
      <w:r w:rsidR="008629BE" w:rsidRPr="00A92F02">
        <w:rPr>
          <w:rFonts w:ascii="Times New Roman" w:hAnsi="Times New Roman" w:cs="Times New Roman"/>
        </w:rPr>
        <w:t>)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现在，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和</w:t>
      </w:r>
      <w:r w:rsidRPr="00A92F02">
        <w:rPr>
          <w:rFonts w:ascii="Times New Roman" w:hAnsi="Times New Roman" w:cs="Times New Roman"/>
        </w:rPr>
        <w:t>LIGGGHTS</w:t>
      </w:r>
      <w:r w:rsidRPr="00A92F02">
        <w:rPr>
          <w:rFonts w:ascii="Times New Roman" w:hAnsi="Times New Roman" w:cs="Times New Roman"/>
        </w:rPr>
        <w:t>可以独立运行，但是需要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来进行耦合。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(1) </w:t>
      </w:r>
      <w:r w:rsidRPr="00A92F02">
        <w:rPr>
          <w:rFonts w:ascii="Times New Roman" w:hAnsi="Times New Roman" w:cs="Times New Roman"/>
        </w:rPr>
        <w:t>在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路径下新建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文件夹</w:t>
      </w:r>
    </w:p>
    <w:p w:rsidR="0071174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  <w:r w:rsidRPr="00A92F02">
        <w:rPr>
          <w:rFonts w:ascii="Times New Roman" w:hAnsi="Times New Roman" w:cs="Times New Roman"/>
        </w:rPr>
        <w:t xml:space="preserve">                                  #</w:t>
      </w:r>
      <w:r w:rsidRPr="00A92F02">
        <w:rPr>
          <w:rFonts w:ascii="Times New Roman" w:hAnsi="Times New Roman" w:cs="Times New Roman"/>
        </w:rPr>
        <w:t>返回到</w:t>
      </w:r>
      <w:r w:rsidRPr="00A92F02">
        <w:rPr>
          <w:rFonts w:ascii="Times New Roman" w:hAnsi="Times New Roman" w:cs="Times New Roman"/>
        </w:rPr>
        <w:t>$HOME</w:t>
      </w:r>
      <w:r w:rsidRPr="00A92F02">
        <w:rPr>
          <w:rFonts w:ascii="Times New Roman" w:hAnsi="Times New Roman" w:cs="Times New Roman"/>
        </w:rPr>
        <w:t>路径下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highlight w:val="yellow"/>
        </w:rPr>
        <w:t>mkdir CFDEM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 CFDEM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git clone git://github.com/CFDEMproject/CFDEMcoupling-PUBLIC.git CFDEMcoupling-PUBLIC-$WM_PROJECT_VERSION</w:t>
      </w:r>
      <w:r w:rsidRPr="00A92F02">
        <w:rPr>
          <w:rFonts w:ascii="Times New Roman" w:hAnsi="Times New Roman" w:cs="Times New Roman"/>
        </w:rPr>
        <w:t xml:space="preserve">   #</w:t>
      </w:r>
      <w:r w:rsidRPr="00A92F02">
        <w:rPr>
          <w:rFonts w:ascii="Times New Roman" w:hAnsi="Times New Roman" w:cs="Times New Roman"/>
        </w:rPr>
        <w:t>下载</w:t>
      </w:r>
      <w:r w:rsidRPr="00A92F02">
        <w:rPr>
          <w:rFonts w:ascii="Times New Roman" w:hAnsi="Times New Roman" w:cs="Times New Roman"/>
        </w:rPr>
        <w:t>CFDEM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(2) </w:t>
      </w:r>
      <w:r w:rsidRPr="00A92F02">
        <w:rPr>
          <w:rFonts w:ascii="Times New Roman" w:hAnsi="Times New Roman" w:cs="Times New Roman"/>
        </w:rPr>
        <w:t>设置环境变量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gedit ~/.bashrc</w:t>
      </w:r>
      <w:r w:rsidRPr="00A92F02">
        <w:rPr>
          <w:rFonts w:ascii="Times New Roman" w:hAnsi="Times New Roman" w:cs="Times New Roman"/>
        </w:rPr>
        <w:t xml:space="preserve">                       </w:t>
      </w:r>
    </w:p>
    <w:p w:rsidR="00C83937" w:rsidRPr="00A92F02" w:rsidRDefault="00C8393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将下列语句复制，粘贴到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文件的最后</w:t>
      </w:r>
      <w:r w:rsidR="00092659" w:rsidRPr="00A92F02">
        <w:rPr>
          <w:rFonts w:ascii="Times New Roman" w:hAnsi="Times New Roman" w:cs="Times New Roman"/>
        </w:rPr>
        <w:t xml:space="preserve"> (</w:t>
      </w:r>
      <w:r w:rsidR="00092659" w:rsidRPr="00A92F02">
        <w:rPr>
          <w:rFonts w:ascii="Times New Roman" w:hAnsi="Times New Roman" w:cs="Times New Roman"/>
        </w:rPr>
        <w:t>参照源文件</w:t>
      </w:r>
      <w:r w:rsidR="00092659" w:rsidRPr="00A92F02">
        <w:rPr>
          <w:rFonts w:ascii="Times New Roman" w:hAnsi="Times New Roman" w:cs="Times New Roman"/>
        </w:rPr>
        <w:t>)</w:t>
      </w:r>
    </w:p>
    <w:p w:rsidR="00C83937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30" style="position:absolute;left:0;text-align:left;margin-left:4.7pt;margin-top:24.35pt;width:331.2pt;height:11.05pt;z-index:251662336" filled="f" strokecolor="#c00000"/>
        </w:pict>
      </w:r>
      <w:r>
        <w:rPr>
          <w:rFonts w:ascii="Times New Roman" w:hAnsi="Times New Roman" w:cs="Times New Roman"/>
          <w:noProof/>
        </w:rPr>
        <w:pict>
          <v:rect id="_x0000_s1029" style="position:absolute;left:0;text-align:left;margin-left:-4.7pt;margin-top:135.7pt;width:331.2pt;height:11.05pt;z-index:251661312" filled="f" strokecolor="#c00000"/>
        </w:pict>
      </w:r>
      <w:r w:rsidR="00092659" w:rsidRPr="00A92F02">
        <w:rPr>
          <w:rFonts w:ascii="Times New Roman" w:hAnsi="Times New Roman" w:cs="Times New Roman"/>
          <w:noProof/>
        </w:rPr>
        <w:drawing>
          <wp:inline distT="0" distB="0" distL="0" distR="0">
            <wp:extent cx="5274310" cy="21474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2C9" w:rsidRPr="00A92F02" w:rsidRDefault="004572C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注意，前面我们的</w:t>
      </w:r>
      <w:r w:rsidRPr="00A92F02">
        <w:rPr>
          <w:rFonts w:ascii="Times New Roman" w:hAnsi="Times New Roman" w:cs="Times New Roman"/>
        </w:rPr>
        <w:t>pizza</w:t>
      </w:r>
      <w:r w:rsidRPr="00A92F02">
        <w:rPr>
          <w:rFonts w:ascii="Times New Roman" w:hAnsi="Times New Roman" w:cs="Times New Roman"/>
        </w:rPr>
        <w:t>的路径是</w:t>
      </w:r>
      <w:r w:rsidRPr="00A92F02">
        <w:rPr>
          <w:rFonts w:ascii="Times New Roman" w:hAnsi="Times New Roman" w:cs="Times New Roman"/>
        </w:rPr>
        <w:t>$HOME/LIGGGHTS/PIZZA/</w:t>
      </w:r>
      <w:r w:rsidR="001C496B" w:rsidRPr="00A92F02">
        <w:rPr>
          <w:rFonts w:ascii="Times New Roman" w:hAnsi="Times New Roman" w:cs="Times New Roman"/>
          <w:highlight w:val="cyan"/>
        </w:rPr>
        <w:t>pizza-9Oct15</w:t>
      </w:r>
      <w:r w:rsidR="001C496B" w:rsidRPr="00A92F02">
        <w:rPr>
          <w:rFonts w:ascii="Times New Roman" w:hAnsi="Times New Roman" w:cs="Times New Roman"/>
        </w:rPr>
        <w:t>/scr</w:t>
      </w:r>
      <w:r w:rsidR="001A0D57" w:rsidRPr="00A92F02">
        <w:rPr>
          <w:rFonts w:ascii="Times New Roman" w:hAnsi="Times New Roman" w:cs="Times New Roman"/>
        </w:rPr>
        <w:t>。我们需要做相应修改！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另外，在</w:t>
      </w:r>
      <w:r w:rsidRPr="00A92F02">
        <w:rPr>
          <w:rFonts w:ascii="Times New Roman" w:hAnsi="Times New Roman" w:cs="Times New Roman"/>
        </w:rPr>
        <w:t>export CFDEM_VERSION=PUBLIC</w:t>
      </w:r>
      <w:r w:rsidRPr="00A92F02">
        <w:rPr>
          <w:rFonts w:ascii="Times New Roman" w:hAnsi="Times New Roman" w:cs="Times New Roman"/>
        </w:rPr>
        <w:t>下一行添加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cyan"/>
        </w:rPr>
        <w:t>export WM_PROJECT_VERSION=3.0.1</w:t>
      </w:r>
    </w:p>
    <w:p w:rsidR="001A0D57" w:rsidRPr="00A92F02" w:rsidRDefault="001A0D5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保存</w:t>
      </w:r>
      <w:r w:rsidRPr="00A92F02">
        <w:rPr>
          <w:rFonts w:ascii="Times New Roman" w:hAnsi="Times New Roman" w:cs="Times New Roman"/>
        </w:rPr>
        <w:t>bashrc</w:t>
      </w:r>
      <w:r w:rsidRPr="00A92F02">
        <w:rPr>
          <w:rFonts w:ascii="Times New Roman" w:hAnsi="Times New Roman" w:cs="Times New Roman"/>
        </w:rPr>
        <w:t>文件，并关闭。</w:t>
      </w:r>
    </w:p>
    <w:p w:rsidR="00092659" w:rsidRPr="00A92F02" w:rsidRDefault="0009265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3</w:t>
      </w:r>
      <w:r w:rsidRPr="00A92F02">
        <w:rPr>
          <w:rFonts w:ascii="Times New Roman" w:hAnsi="Times New Roman" w:cs="Times New Roman"/>
        </w:rPr>
        <w:t>）打开新的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，弹出对话框是否要添加新的文件夹</w:t>
      </w:r>
      <w:r w:rsidRPr="00A92F02">
        <w:rPr>
          <w:rFonts w:ascii="Times New Roman" w:hAnsi="Times New Roman" w:cs="Times New Roman"/>
        </w:rPr>
        <w:t xml:space="preserve"> PUBLIC-3.0.1 ? (y/n)</w:t>
      </w:r>
    </w:p>
    <w:p w:rsidR="00C83937" w:rsidRPr="00A92F02" w:rsidRDefault="0009265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输入</w:t>
      </w:r>
      <w:r w:rsidRPr="00A92F02">
        <w:rPr>
          <w:rFonts w:ascii="Times New Roman" w:hAnsi="Times New Roman" w:cs="Times New Roman"/>
          <w:highlight w:val="yellow"/>
        </w:rPr>
        <w:t>y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点击回车。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进入</w:t>
      </w:r>
      <w:r w:rsidRPr="00A92F02">
        <w:rPr>
          <w:rFonts w:ascii="Times New Roman" w:hAnsi="Times New Roman" w:cs="Times New Roman"/>
        </w:rPr>
        <w:br/>
        <w:t xml:space="preserve">CFDEM/CFDEMcoupling-PUBLIC-3.0.1/src/larangian/cfdemParticle/etc/addLibs_universal, </w:t>
      </w:r>
      <w:r w:rsidRPr="00A92F02">
        <w:rPr>
          <w:rFonts w:ascii="Times New Roman" w:hAnsi="Times New Roman" w:cs="Times New Roman"/>
        </w:rPr>
        <w:t>修改</w:t>
      </w:r>
      <w:r w:rsidRPr="00A92F02">
        <w:rPr>
          <w:rFonts w:ascii="Times New Roman" w:hAnsi="Times New Roman" w:cs="Times New Roman"/>
        </w:rPr>
        <w:t xml:space="preserve">additionalLibs_3.0.x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>additionalLib_3.0.1</w:t>
      </w:r>
    </w:p>
    <w:p w:rsidR="001A0D57" w:rsidRPr="00A92F02" w:rsidRDefault="001A0D5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2E027E" w:rsidRPr="00A92F02" w:rsidRDefault="0009265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4</w:t>
      </w:r>
      <w:r w:rsidRPr="00A92F02">
        <w:rPr>
          <w:rFonts w:ascii="Times New Roman" w:hAnsi="Times New Roman" w:cs="Times New Roman"/>
        </w:rPr>
        <w:t>）</w:t>
      </w:r>
      <w:r w:rsidR="002E027E" w:rsidRPr="00A92F02">
        <w:rPr>
          <w:rFonts w:ascii="Times New Roman" w:hAnsi="Times New Roman" w:cs="Times New Roman"/>
        </w:rPr>
        <w:t>测试环境变量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cd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$CFDEM_PROJECT_DIR</w:t>
      </w:r>
      <w:r w:rsidRPr="00A92F02">
        <w:rPr>
          <w:rFonts w:ascii="Times New Roman" w:hAnsi="Times New Roman" w:cs="Times New Roman"/>
        </w:rPr>
        <w:t xml:space="preserve">    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$CFDEM_SRC_DIR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$CFDEM_LIGGGHTS_SRC_DIR</w:t>
      </w:r>
    </w:p>
    <w:p w:rsidR="00092659" w:rsidRPr="00A92F02" w:rsidRDefault="002E027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当输入上述三个命令是，</w:t>
      </w:r>
      <w:r w:rsidRPr="00A92F02">
        <w:rPr>
          <w:rFonts w:ascii="Times New Roman" w:hAnsi="Times New Roman" w:cs="Times New Roman"/>
        </w:rPr>
        <w:t>terminal</w:t>
      </w:r>
      <w:r w:rsidRPr="00A92F02">
        <w:rPr>
          <w:rFonts w:ascii="Times New Roman" w:hAnsi="Times New Roman" w:cs="Times New Roman"/>
        </w:rPr>
        <w:t>应该显示</w:t>
      </w:r>
      <w:r w:rsidRPr="00A92F02">
        <w:rPr>
          <w:rFonts w:ascii="Times New Roman" w:hAnsi="Times New Roman" w:cs="Times New Roman"/>
        </w:rPr>
        <w:t>“…is a directory”</w:t>
      </w:r>
    </w:p>
    <w:p w:rsidR="007019CE" w:rsidRPr="00A92F02" w:rsidRDefault="001A0D5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(5</w:t>
      </w:r>
      <w:r w:rsidR="007019CE" w:rsidRPr="00A92F02">
        <w:rPr>
          <w:rFonts w:ascii="Times New Roman" w:hAnsi="Times New Roman" w:cs="Times New Roman"/>
        </w:rPr>
        <w:t xml:space="preserve">) </w:t>
      </w:r>
      <w:r w:rsidR="007019CE" w:rsidRPr="00A92F02">
        <w:rPr>
          <w:rFonts w:ascii="Times New Roman" w:hAnsi="Times New Roman" w:cs="Times New Roman"/>
        </w:rPr>
        <w:t>测试</w:t>
      </w:r>
      <w:r w:rsidR="007019CE" w:rsidRPr="00A92F02">
        <w:rPr>
          <w:rFonts w:ascii="Times New Roman" w:hAnsi="Times New Roman" w:cs="Times New Roman"/>
        </w:rPr>
        <w:t>CFDEM</w:t>
      </w:r>
      <w:r w:rsidR="007019CE" w:rsidRPr="00A92F02">
        <w:rPr>
          <w:rFonts w:ascii="Times New Roman" w:hAnsi="Times New Roman" w:cs="Times New Roman"/>
        </w:rPr>
        <w:t>安装环境</w:t>
      </w:r>
    </w:p>
    <w:p w:rsidR="002E027E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cfdemSysTest</w:t>
      </w:r>
    </w:p>
    <w:p w:rsidR="007019CE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查看结果，所有</w:t>
      </w:r>
      <w:r w:rsidRPr="00A92F02">
        <w:rPr>
          <w:rFonts w:ascii="Times New Roman" w:hAnsi="Times New Roman" w:cs="Times New Roman"/>
        </w:rPr>
        <w:t>“critical: yes”</w:t>
      </w:r>
      <w:r w:rsidRPr="00A92F02">
        <w:rPr>
          <w:rFonts w:ascii="Times New Roman" w:hAnsi="Times New Roman" w:cs="Times New Roman"/>
        </w:rPr>
        <w:t>的路径，</w:t>
      </w:r>
      <w:r w:rsidR="001A0D57" w:rsidRPr="00A92F02">
        <w:rPr>
          <w:rFonts w:ascii="Times New Roman" w:hAnsi="Times New Roman" w:cs="Times New Roman"/>
        </w:rPr>
        <w:t>都必须是</w:t>
      </w:r>
      <w:r w:rsidRPr="00A92F02">
        <w:rPr>
          <w:rFonts w:ascii="Times New Roman" w:hAnsi="Times New Roman" w:cs="Times New Roman"/>
        </w:rPr>
        <w:t>“valid</w:t>
      </w:r>
      <w:r w:rsidR="001A0D57" w:rsidRPr="00A92F02">
        <w:rPr>
          <w:rFonts w:ascii="Times New Roman" w:hAnsi="Times New Roman" w:cs="Times New Roman"/>
        </w:rPr>
        <w:t>:</w:t>
      </w:r>
      <w:r w:rsidRPr="00A92F02">
        <w:rPr>
          <w:rFonts w:ascii="Times New Roman" w:hAnsi="Times New Roman" w:cs="Times New Roman"/>
        </w:rPr>
        <w:t>yes</w:t>
      </w:r>
      <w:r w:rsidR="001A0D57" w:rsidRPr="00A92F02">
        <w:rPr>
          <w:rFonts w:ascii="Times New Roman" w:hAnsi="Times New Roman" w:cs="Times New Roman"/>
        </w:rPr>
        <w:t>”</w:t>
      </w:r>
      <w:r w:rsidRPr="00A92F02">
        <w:rPr>
          <w:rFonts w:ascii="Times New Roman" w:hAnsi="Times New Roman" w:cs="Times New Roman"/>
        </w:rPr>
        <w:t>。</w:t>
      </w:r>
    </w:p>
    <w:p w:rsidR="007019CE" w:rsidRPr="00A92F02" w:rsidRDefault="007019CE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</w:t>
      </w:r>
      <w:r w:rsidR="001A0D57" w:rsidRPr="00A92F02">
        <w:rPr>
          <w:rFonts w:ascii="Times New Roman" w:hAnsi="Times New Roman" w:cs="Times New Roman"/>
        </w:rPr>
        <w:t>6</w:t>
      </w:r>
      <w:r w:rsidRPr="00A92F02">
        <w:rPr>
          <w:rFonts w:ascii="Times New Roman" w:hAnsi="Times New Roman" w:cs="Times New Roman"/>
        </w:rPr>
        <w:t xml:space="preserve">) </w:t>
      </w:r>
      <w:r w:rsidRPr="00A92F02">
        <w:rPr>
          <w:rFonts w:ascii="Times New Roman" w:hAnsi="Times New Roman" w:cs="Times New Roman"/>
        </w:rPr>
        <w:t>耦合</w:t>
      </w:r>
      <w:r w:rsidRPr="00A92F02">
        <w:rPr>
          <w:rFonts w:ascii="Times New Roman" w:hAnsi="Times New Roman" w:cs="Times New Roman"/>
        </w:rPr>
        <w:t>LIGGGHTS</w:t>
      </w:r>
    </w:p>
    <w:p w:rsidR="00092659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cfdemCompLIG</w:t>
      </w:r>
    </w:p>
    <w:p w:rsidR="007019CE" w:rsidRPr="00A92F02" w:rsidRDefault="001A0D5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(7</w:t>
      </w:r>
      <w:r w:rsidR="007019CE" w:rsidRPr="00A92F02">
        <w:rPr>
          <w:rFonts w:ascii="Times New Roman" w:hAnsi="Times New Roman" w:cs="Times New Roman"/>
        </w:rPr>
        <w:t xml:space="preserve">) </w:t>
      </w:r>
      <w:r w:rsidR="007019CE" w:rsidRPr="00A92F02">
        <w:rPr>
          <w:rFonts w:ascii="Times New Roman" w:hAnsi="Times New Roman" w:cs="Times New Roman"/>
        </w:rPr>
        <w:t>编译</w:t>
      </w:r>
      <w:r w:rsidR="007019CE" w:rsidRPr="00A92F02">
        <w:rPr>
          <w:rFonts w:ascii="Times New Roman" w:hAnsi="Times New Roman" w:cs="Times New Roman"/>
        </w:rPr>
        <w:t>CFDEM</w:t>
      </w:r>
    </w:p>
    <w:p w:rsidR="007019CE" w:rsidRPr="00A92F02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cfdemCompCFDEM</w:t>
      </w:r>
    </w:p>
    <w:p w:rsidR="007019CE" w:rsidRPr="00A92F02" w:rsidRDefault="007019CE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</w:rPr>
        <w:lastRenderedPageBreak/>
        <w:t>(9) CFDEM</w:t>
      </w:r>
      <w:r w:rsidRPr="00A92F02">
        <w:rPr>
          <w:rFonts w:ascii="Times New Roman" w:hAnsi="Times New Roman" w:cs="Times New Roman"/>
        </w:rPr>
        <w:t>安装测试</w:t>
      </w:r>
      <w:r w:rsidR="00BC1E97" w:rsidRPr="00A92F02">
        <w:rPr>
          <w:rFonts w:ascii="Times New Roman" w:hAnsi="Times New Roman" w:cs="Times New Roman"/>
        </w:rPr>
        <w:t xml:space="preserve">, </w:t>
      </w:r>
      <w:r w:rsidR="00BC1E97" w:rsidRPr="00A92F02">
        <w:rPr>
          <w:rFonts w:ascii="Times New Roman" w:hAnsi="Times New Roman" w:cs="Times New Roman"/>
        </w:rPr>
        <w:t>官方给出的测试命令为：</w:t>
      </w:r>
      <w:r w:rsidR="00BC1E97" w:rsidRPr="00A92F02">
        <w:rPr>
          <w:rFonts w:ascii="Times New Roman" w:hAnsi="Times New Roman" w:cs="Times New Roman"/>
          <w:b/>
        </w:rPr>
        <w:t xml:space="preserve"> </w:t>
      </w:r>
    </w:p>
    <w:p w:rsidR="00092659" w:rsidRDefault="007019CE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highlight w:val="yellow"/>
        </w:rPr>
        <w:t>cfdemTestTUT</w:t>
      </w:r>
    </w:p>
    <w:p w:rsidR="00BC739B" w:rsidRDefault="00BC739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BC739B">
        <w:rPr>
          <w:rFonts w:ascii="Times New Roman" w:hAnsi="Times New Roman" w:cs="Times New Roman"/>
          <w:noProof/>
        </w:rPr>
        <w:drawing>
          <wp:inline distT="0" distB="0" distL="0" distR="0">
            <wp:extent cx="5731510" cy="3581796"/>
            <wp:effectExtent l="19050" t="0" r="2540" b="0"/>
            <wp:docPr id="5" name="图片 2" descr="D:\screenshot\Screenshot from 2017-04-13 10_25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reenshot\Screenshot from 2017-04-13 10_25_14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9B" w:rsidRPr="00BC739B" w:rsidRDefault="00BC739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b/>
        </w:rPr>
      </w:pPr>
      <w:r w:rsidRPr="00BC739B">
        <w:rPr>
          <w:rFonts w:ascii="Times New Roman" w:hAnsi="Times New Roman" w:cs="Times New Roman"/>
          <w:b/>
        </w:rPr>
        <w:t>如果看到了这个曲线</w:t>
      </w:r>
      <w:r w:rsidRPr="00BC739B">
        <w:rPr>
          <w:rFonts w:ascii="Times New Roman" w:hAnsi="Times New Roman" w:cs="Times New Roman" w:hint="eastAsia"/>
          <w:b/>
        </w:rPr>
        <w:t>，</w:t>
      </w:r>
      <w:r w:rsidRPr="00BC739B">
        <w:rPr>
          <w:rFonts w:ascii="Times New Roman" w:hAnsi="Times New Roman" w:cs="Times New Roman"/>
          <w:b/>
        </w:rPr>
        <w:t>恭喜你</w:t>
      </w:r>
      <w:r w:rsidRPr="00BC739B">
        <w:rPr>
          <w:rFonts w:ascii="Times New Roman" w:hAnsi="Times New Roman" w:cs="Times New Roman" w:hint="eastAsia"/>
          <w:b/>
        </w:rPr>
        <w:t>，</w:t>
      </w:r>
      <w:r w:rsidRPr="00BC739B">
        <w:rPr>
          <w:rFonts w:ascii="Times New Roman" w:hAnsi="Times New Roman" w:cs="Times New Roman"/>
          <w:b/>
        </w:rPr>
        <w:t>你的</w:t>
      </w:r>
      <w:r w:rsidRPr="00BC739B">
        <w:rPr>
          <w:rFonts w:ascii="Times New Roman" w:hAnsi="Times New Roman" w:cs="Times New Roman"/>
          <w:b/>
        </w:rPr>
        <w:t>CFDEM</w:t>
      </w:r>
      <w:r w:rsidRPr="00BC739B">
        <w:rPr>
          <w:rFonts w:ascii="Times New Roman" w:hAnsi="Times New Roman" w:cs="Times New Roman"/>
          <w:b/>
        </w:rPr>
        <w:t>已经安装成功了</w:t>
      </w:r>
      <w:r w:rsidRPr="00BC739B">
        <w:rPr>
          <w:rFonts w:ascii="Times New Roman" w:hAnsi="Times New Roman" w:cs="Times New Roman" w:hint="eastAsia"/>
          <w:b/>
        </w:rPr>
        <w:t>！</w:t>
      </w:r>
    </w:p>
    <w:p w:rsidR="00092659" w:rsidRPr="00A92F02" w:rsidRDefault="00BC1E9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在运行这个算例的时候，可能是你第一次运行</w:t>
      </w:r>
      <w:r w:rsidRPr="00A92F02">
        <w:rPr>
          <w:rFonts w:ascii="Times New Roman" w:hAnsi="Times New Roman" w:cs="Times New Roman"/>
        </w:rPr>
        <w:t>CFDEM</w:t>
      </w:r>
      <w:r w:rsidRPr="00A92F02">
        <w:rPr>
          <w:rFonts w:ascii="Times New Roman" w:hAnsi="Times New Roman" w:cs="Times New Roman"/>
        </w:rPr>
        <w:t>程序，可能会有这样那样的问题。不要紧，只要你安装过程中没出现错误，你的</w:t>
      </w:r>
      <w:r w:rsidRPr="00A92F02">
        <w:rPr>
          <w:rFonts w:ascii="Times New Roman" w:hAnsi="Times New Roman" w:cs="Times New Roman"/>
        </w:rPr>
        <w:t>Solver</w:t>
      </w:r>
      <w:r w:rsidRPr="00A92F02">
        <w:rPr>
          <w:rFonts w:ascii="Times New Roman" w:hAnsi="Times New Roman" w:cs="Times New Roman"/>
        </w:rPr>
        <w:t>都已经安装好就行了。</w:t>
      </w:r>
      <w:r w:rsidR="00BD1E08" w:rsidRPr="00A92F02">
        <w:rPr>
          <w:rFonts w:ascii="Times New Roman" w:hAnsi="Times New Roman" w:cs="Times New Roman"/>
        </w:rPr>
        <w:t>下面简单介绍一下</w:t>
      </w:r>
      <w:r w:rsidR="00BD1E08" w:rsidRPr="00A92F02">
        <w:rPr>
          <w:rFonts w:ascii="Times New Roman" w:hAnsi="Times New Roman" w:cs="Times New Roman"/>
        </w:rPr>
        <w:t>CFDEM</w:t>
      </w:r>
      <w:r w:rsidR="00BD1E08" w:rsidRPr="00A92F02">
        <w:rPr>
          <w:rFonts w:ascii="Times New Roman" w:hAnsi="Times New Roman" w:cs="Times New Roman"/>
        </w:rPr>
        <w:t>的算例运行，用来进一步查看</w:t>
      </w:r>
      <w:r w:rsidR="00BD1E08" w:rsidRPr="00A92F02">
        <w:rPr>
          <w:rFonts w:ascii="Times New Roman" w:hAnsi="Times New Roman" w:cs="Times New Roman"/>
        </w:rPr>
        <w:t>CFDEM</w:t>
      </w:r>
      <w:r w:rsidR="00BD1E08" w:rsidRPr="00A92F02">
        <w:rPr>
          <w:rFonts w:ascii="Times New Roman" w:hAnsi="Times New Roman" w:cs="Times New Roman"/>
        </w:rPr>
        <w:t>是否已经安装成功。</w:t>
      </w:r>
    </w:p>
    <w:p w:rsidR="00A92F02" w:rsidRPr="00A92F02" w:rsidRDefault="00A92F0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BC1E97" w:rsidRPr="00A92F02" w:rsidRDefault="00A92F02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手动运行</w:t>
      </w:r>
      <w:r w:rsidR="00BC1E97" w:rsidRPr="00A92F02">
        <w:rPr>
          <w:rFonts w:ascii="Times New Roman" w:hAnsi="Times New Roman" w:cs="Times New Roman"/>
          <w:b/>
        </w:rPr>
        <w:t>CFDEM</w:t>
      </w:r>
      <w:r w:rsidR="00BC1E97" w:rsidRPr="00A92F02">
        <w:rPr>
          <w:rFonts w:ascii="Times New Roman" w:hAnsi="Times New Roman" w:cs="Times New Roman"/>
          <w:b/>
        </w:rPr>
        <w:t>算例</w:t>
      </w:r>
    </w:p>
    <w:p w:rsidR="00A92F02" w:rsidRDefault="00A92F0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242851">
        <w:rPr>
          <w:rFonts w:ascii="Times New Roman" w:hAnsi="Times New Roman" w:cs="Times New Roman"/>
          <w:highlight w:val="yellow"/>
        </w:rPr>
        <w:t>cd CFDEM/CFDEMcoupling-PUBLIC-3.0.1/tutorials/</w:t>
      </w:r>
      <w:r w:rsidR="00242851" w:rsidRPr="00242851">
        <w:rPr>
          <w:rFonts w:ascii="Times New Roman" w:hAnsi="Times New Roman" w:cs="Times New Roman" w:hint="eastAsia"/>
          <w:highlight w:val="yellow"/>
        </w:rPr>
        <w:t>cfdemSolverPisoScalar/packedBedTemp</w:t>
      </w:r>
    </w:p>
    <w:p w:rsidR="00242851" w:rsidRDefault="0024285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242851">
        <w:rPr>
          <w:rFonts w:ascii="Times New Roman" w:hAnsi="Times New Roman" w:cs="Times New Roman" w:hint="eastAsia"/>
          <w:highlight w:val="yellow"/>
        </w:rPr>
        <w:t>ls</w:t>
      </w:r>
      <w:r>
        <w:rPr>
          <w:rFonts w:ascii="Times New Roman" w:hAnsi="Times New Roman" w:cs="Times New Roman" w:hint="eastAsia"/>
        </w:rPr>
        <w:t xml:space="preserve">                #</w:t>
      </w:r>
      <w:r>
        <w:rPr>
          <w:rFonts w:ascii="Times New Roman" w:hAnsi="Times New Roman" w:cs="Times New Roman" w:hint="eastAsia"/>
        </w:rPr>
        <w:t>显示该算例</w:t>
      </w:r>
      <w:r w:rsidR="00A262A3">
        <w:rPr>
          <w:rFonts w:ascii="Times New Roman" w:hAnsi="Times New Roman" w:cs="Times New Roman" w:hint="eastAsia"/>
        </w:rPr>
        <w:t>文件夹内的程序，也</w:t>
      </w:r>
      <w:r>
        <w:rPr>
          <w:rFonts w:ascii="Times New Roman" w:hAnsi="Times New Roman" w:cs="Times New Roman" w:hint="eastAsia"/>
        </w:rPr>
        <w:t>可以手动进入该算例</w:t>
      </w:r>
      <w:r w:rsidR="00A262A3">
        <w:rPr>
          <w:rFonts w:ascii="Times New Roman" w:hAnsi="Times New Roman" w:cs="Times New Roman" w:hint="eastAsia"/>
        </w:rPr>
        <w:t>。在该算例中有</w:t>
      </w:r>
      <w:r w:rsidR="00A262A3">
        <w:rPr>
          <w:rFonts w:ascii="Times New Roman" w:hAnsi="Times New Roman" w:cs="Times New Roman" w:hint="eastAsia"/>
        </w:rPr>
        <w:t>CFD</w:t>
      </w:r>
      <w:r w:rsidR="00A262A3">
        <w:rPr>
          <w:rFonts w:ascii="Times New Roman" w:hAnsi="Times New Roman" w:cs="Times New Roman" w:hint="eastAsia"/>
        </w:rPr>
        <w:t>文件夹，有</w:t>
      </w:r>
      <w:r w:rsidR="00A262A3">
        <w:rPr>
          <w:rFonts w:ascii="Times New Roman" w:hAnsi="Times New Roman" w:cs="Times New Roman" w:hint="eastAsia"/>
        </w:rPr>
        <w:t>DEM</w:t>
      </w:r>
      <w:r w:rsidR="00A262A3">
        <w:rPr>
          <w:rFonts w:ascii="Times New Roman" w:hAnsi="Times New Roman" w:cs="Times New Roman" w:hint="eastAsia"/>
        </w:rPr>
        <w:t>文件夹，有</w:t>
      </w:r>
      <w:r w:rsidR="00A262A3">
        <w:rPr>
          <w:rFonts w:ascii="Times New Roman" w:hAnsi="Times New Roman" w:cs="Times New Roman" w:hint="eastAsia"/>
        </w:rPr>
        <w:t>Allrun.sh</w:t>
      </w:r>
      <w:r w:rsidR="00A262A3">
        <w:rPr>
          <w:rFonts w:ascii="Times New Roman" w:hAnsi="Times New Roman" w:cs="Times New Roman" w:hint="eastAsia"/>
        </w:rPr>
        <w:t>文件，有</w:t>
      </w:r>
      <w:r w:rsidR="00A262A3">
        <w:rPr>
          <w:rFonts w:ascii="Times New Roman" w:hAnsi="Times New Roman" w:cs="Times New Roman" w:hint="eastAsia"/>
        </w:rPr>
        <w:t>parCFDDEMrun.sh</w:t>
      </w:r>
      <w:r w:rsidR="00A262A3">
        <w:rPr>
          <w:rFonts w:ascii="Times New Roman" w:hAnsi="Times New Roman" w:cs="Times New Roman" w:hint="eastAsia"/>
        </w:rPr>
        <w:t>文件，有</w:t>
      </w:r>
      <w:r w:rsidR="00A262A3">
        <w:rPr>
          <w:rFonts w:ascii="Times New Roman" w:hAnsi="Times New Roman" w:cs="Times New Roman" w:hint="eastAsia"/>
        </w:rPr>
        <w:t>parDEMrun.sh</w:t>
      </w:r>
      <w:r w:rsidR="00A262A3">
        <w:rPr>
          <w:rFonts w:ascii="Times New Roman" w:hAnsi="Times New Roman" w:cs="Times New Roman" w:hint="eastAsia"/>
        </w:rPr>
        <w:t>文件。这些都是标准设置，可以进入参考，后面会有详细介绍。这里，进入</w:t>
      </w:r>
      <w:r w:rsidR="00A262A3">
        <w:rPr>
          <w:rFonts w:ascii="Times New Roman" w:hAnsi="Times New Roman" w:cs="Times New Roman" w:hint="eastAsia"/>
        </w:rPr>
        <w:t>parCFDDEMrun.sh</w:t>
      </w:r>
      <w:r w:rsidR="00A262A3">
        <w:rPr>
          <w:rFonts w:ascii="Times New Roman" w:hAnsi="Times New Roman" w:cs="Times New Roman" w:hint="eastAsia"/>
        </w:rPr>
        <w:t>文件，将</w:t>
      </w:r>
      <w:r w:rsidR="00A262A3">
        <w:rPr>
          <w:rFonts w:ascii="Times New Roman" w:hAnsi="Times New Roman" w:cs="Times New Roman" w:hint="eastAsia"/>
        </w:rPr>
        <w:t>cleanup=</w:t>
      </w:r>
      <w:r w:rsidR="00A262A3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>true</w:t>
      </w:r>
      <w:r w:rsidR="00A262A3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 xml:space="preserve"> </w:t>
      </w:r>
      <w:r w:rsidR="00A262A3">
        <w:rPr>
          <w:rFonts w:ascii="Times New Roman" w:hAnsi="Times New Roman" w:cs="Times New Roman" w:hint="eastAsia"/>
        </w:rPr>
        <w:t>改为</w:t>
      </w:r>
      <w:r w:rsidR="00A262A3">
        <w:rPr>
          <w:rFonts w:ascii="Times New Roman" w:hAnsi="Times New Roman" w:cs="Times New Roman" w:hint="eastAsia"/>
        </w:rPr>
        <w:t xml:space="preserve"> </w:t>
      </w:r>
      <w:r w:rsidR="00A262A3" w:rsidRPr="00BC739B">
        <w:rPr>
          <w:rFonts w:ascii="Times New Roman" w:hAnsi="Times New Roman" w:cs="Times New Roman" w:hint="eastAsia"/>
          <w:highlight w:val="cyan"/>
        </w:rPr>
        <w:t>cleanup=</w:t>
      </w:r>
      <w:r w:rsidR="00A262A3" w:rsidRPr="00BC739B">
        <w:rPr>
          <w:rFonts w:ascii="Times New Roman" w:hAnsi="Times New Roman" w:cs="Times New Roman"/>
          <w:highlight w:val="cyan"/>
        </w:rPr>
        <w:t>”</w:t>
      </w:r>
      <w:r w:rsidR="00A262A3" w:rsidRPr="00BC739B">
        <w:rPr>
          <w:rFonts w:ascii="Times New Roman" w:hAnsi="Times New Roman" w:cs="Times New Roman" w:hint="eastAsia"/>
          <w:highlight w:val="cyan"/>
        </w:rPr>
        <w:t>false</w:t>
      </w:r>
      <w:r w:rsidR="00A262A3" w:rsidRPr="00BC739B">
        <w:rPr>
          <w:rFonts w:ascii="Times New Roman" w:hAnsi="Times New Roman" w:cs="Times New Roman"/>
          <w:highlight w:val="cyan"/>
        </w:rPr>
        <w:t>”</w:t>
      </w:r>
      <w:r w:rsidR="00A262A3">
        <w:rPr>
          <w:rFonts w:ascii="Times New Roman" w:hAnsi="Times New Roman" w:cs="Times New Roman" w:hint="eastAsia"/>
        </w:rPr>
        <w:t xml:space="preserve"> </w:t>
      </w:r>
      <w:r w:rsidR="00CF26C7">
        <w:rPr>
          <w:rFonts w:ascii="Times New Roman" w:hAnsi="Times New Roman" w:cs="Times New Roman" w:hint="eastAsia"/>
        </w:rPr>
        <w:t>将</w:t>
      </w:r>
      <w:r w:rsidR="00CF26C7">
        <w:rPr>
          <w:rFonts w:ascii="Times New Roman" w:hAnsi="Times New Roman" w:cs="Times New Roman" w:hint="eastAsia"/>
        </w:rPr>
        <w:t>runOctave=</w:t>
      </w:r>
      <w:r w:rsidR="00CF26C7">
        <w:rPr>
          <w:rFonts w:ascii="Times New Roman" w:hAnsi="Times New Roman" w:cs="Times New Roman"/>
        </w:rPr>
        <w:t>”</w:t>
      </w:r>
      <w:r w:rsidR="00CF26C7">
        <w:rPr>
          <w:rFonts w:ascii="Times New Roman" w:hAnsi="Times New Roman" w:cs="Times New Roman" w:hint="eastAsia"/>
        </w:rPr>
        <w:t>true</w:t>
      </w:r>
      <w:r w:rsidR="00CF26C7">
        <w:rPr>
          <w:rFonts w:ascii="Times New Roman" w:hAnsi="Times New Roman" w:cs="Times New Roman"/>
        </w:rPr>
        <w:t>”</w:t>
      </w:r>
      <w:r w:rsidR="00CF26C7">
        <w:rPr>
          <w:rFonts w:ascii="Times New Roman" w:hAnsi="Times New Roman" w:cs="Times New Roman" w:hint="eastAsia"/>
        </w:rPr>
        <w:t xml:space="preserve"> </w:t>
      </w:r>
      <w:r w:rsidR="00CF26C7">
        <w:rPr>
          <w:rFonts w:ascii="Times New Roman" w:hAnsi="Times New Roman" w:cs="Times New Roman" w:hint="eastAsia"/>
        </w:rPr>
        <w:t>改为</w:t>
      </w:r>
      <w:r w:rsidR="00CF26C7">
        <w:rPr>
          <w:rFonts w:ascii="Times New Roman" w:hAnsi="Times New Roman" w:cs="Times New Roman" w:hint="eastAsia"/>
        </w:rPr>
        <w:t>runOctave=</w:t>
      </w:r>
      <w:r w:rsidR="00CF26C7">
        <w:rPr>
          <w:rFonts w:ascii="Times New Roman" w:hAnsi="Times New Roman" w:cs="Times New Roman"/>
        </w:rPr>
        <w:t>”</w:t>
      </w:r>
      <w:r w:rsidR="00CF26C7">
        <w:rPr>
          <w:rFonts w:ascii="Times New Roman" w:hAnsi="Times New Roman" w:cs="Times New Roman" w:hint="eastAsia"/>
        </w:rPr>
        <w:t>false</w:t>
      </w:r>
      <w:r w:rsidR="00CF26C7">
        <w:rPr>
          <w:rFonts w:ascii="Times New Roman" w:hAnsi="Times New Roman" w:cs="Times New Roman"/>
        </w:rPr>
        <w:t>”</w:t>
      </w:r>
      <w:r w:rsidR="00A262A3">
        <w:rPr>
          <w:rFonts w:ascii="Times New Roman" w:hAnsi="Times New Roman" w:cs="Times New Roman" w:hint="eastAsia"/>
        </w:rPr>
        <w:t>并保存。修改的目的是保存程序运行过程中的文件，可以后续查看。回到</w:t>
      </w:r>
      <w:r w:rsidR="00A262A3">
        <w:rPr>
          <w:rFonts w:ascii="Times New Roman" w:hAnsi="Times New Roman" w:cs="Times New Roman" w:hint="eastAsia"/>
        </w:rPr>
        <w:t>terminal</w:t>
      </w:r>
      <w:r w:rsidR="00A262A3">
        <w:rPr>
          <w:rFonts w:ascii="Times New Roman" w:hAnsi="Times New Roman" w:cs="Times New Roman" w:hint="eastAsia"/>
        </w:rPr>
        <w:t>，输入：</w:t>
      </w:r>
    </w:p>
    <w:p w:rsidR="00A262A3" w:rsidRDefault="00A262A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262A3">
        <w:rPr>
          <w:rFonts w:ascii="Times New Roman" w:hAnsi="Times New Roman" w:cs="Times New Roman" w:hint="eastAsia"/>
          <w:highlight w:val="yellow"/>
        </w:rPr>
        <w:t>./Allrun.sh</w:t>
      </w:r>
      <w:r>
        <w:rPr>
          <w:rFonts w:ascii="Times New Roman" w:hAnsi="Times New Roman" w:cs="Times New Roman" w:hint="eastAsia"/>
        </w:rPr>
        <w:t xml:space="preserve">                  #</w:t>
      </w:r>
      <w:r>
        <w:rPr>
          <w:rFonts w:ascii="Times New Roman" w:hAnsi="Times New Roman" w:cs="Times New Roman" w:hint="eastAsia"/>
        </w:rPr>
        <w:t>根据该算例设置，先运行</w:t>
      </w:r>
      <w:r>
        <w:rPr>
          <w:rFonts w:ascii="Times New Roman" w:hAnsi="Times New Roman" w:cs="Times New Roman" w:hint="eastAsia"/>
        </w:rPr>
        <w:t>in.liggghts_init</w:t>
      </w:r>
      <w:r>
        <w:rPr>
          <w:rFonts w:ascii="Times New Roman" w:hAnsi="Times New Roman" w:cs="Times New Roman" w:hint="eastAsia"/>
        </w:rPr>
        <w:t>文件</w:t>
      </w:r>
      <w:r>
        <w:rPr>
          <w:rFonts w:ascii="Times New Roman" w:hAnsi="Times New Roman" w:cs="Times New Roman" w:hint="eastAsia"/>
        </w:rPr>
        <w:t xml:space="preserve"> 150000</w:t>
      </w:r>
      <w:r>
        <w:rPr>
          <w:rFonts w:ascii="Times New Roman" w:hAnsi="Times New Roman" w:cs="Times New Roman" w:hint="eastAsia"/>
        </w:rPr>
        <w:t>步，然后在耦合运算</w:t>
      </w:r>
      <w:r w:rsidR="003578D3">
        <w:rPr>
          <w:rFonts w:ascii="Times New Roman" w:hAnsi="Times New Roman" w:cs="Times New Roman" w:hint="eastAsia"/>
        </w:rPr>
        <w:t xml:space="preserve"> 1.5s (</w:t>
      </w:r>
      <w:r w:rsidR="003578D3">
        <w:rPr>
          <w:rFonts w:ascii="Times New Roman" w:hAnsi="Times New Roman" w:cs="Times New Roman" w:hint="eastAsia"/>
        </w:rPr>
        <w:t>参考该算例</w:t>
      </w:r>
      <w:r w:rsidR="003578D3">
        <w:rPr>
          <w:rFonts w:ascii="Times New Roman" w:hAnsi="Times New Roman" w:cs="Times New Roman" w:hint="eastAsia"/>
        </w:rPr>
        <w:t>CFD/system/controlDict</w:t>
      </w:r>
      <w:r w:rsidR="003578D3">
        <w:rPr>
          <w:rFonts w:ascii="Times New Roman" w:hAnsi="Times New Roman" w:cs="Times New Roman" w:hint="eastAsia"/>
        </w:rPr>
        <w:t>文件</w:t>
      </w:r>
      <w:r w:rsidR="003578D3"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。</w:t>
      </w:r>
      <w:r w:rsidR="00CF26C7">
        <w:rPr>
          <w:rFonts w:ascii="Times New Roman" w:hAnsi="Times New Roman" w:cs="Times New Roman" w:hint="eastAsia"/>
        </w:rPr>
        <w:t>如果算例可以正常运行，说明你的</w:t>
      </w:r>
      <w:r w:rsidR="00CF26C7">
        <w:rPr>
          <w:rFonts w:ascii="Times New Roman" w:hAnsi="Times New Roman" w:cs="Times New Roman" w:hint="eastAsia"/>
        </w:rPr>
        <w:t xml:space="preserve">pisoScalar Solver </w:t>
      </w:r>
      <w:r w:rsidR="00CF26C7">
        <w:rPr>
          <w:rFonts w:ascii="Times New Roman" w:hAnsi="Times New Roman" w:cs="Times New Roman" w:hint="eastAsia"/>
        </w:rPr>
        <w:t>也正确安装啦！</w:t>
      </w:r>
    </w:p>
    <w:p w:rsidR="00CF26C7" w:rsidRDefault="003578D3" w:rsidP="00F34599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578D3">
        <w:rPr>
          <w:rFonts w:ascii="Times New Roman" w:hAnsi="Times New Roman" w:cs="Times New Roman" w:hint="eastAsia"/>
          <w:highlight w:val="yellow"/>
        </w:rPr>
        <w:t>cd DEM/post</w:t>
      </w:r>
      <w:r>
        <w:rPr>
          <w:rFonts w:ascii="Times New Roman" w:hAnsi="Times New Roman" w:cs="Times New Roman" w:hint="eastAsia"/>
        </w:rPr>
        <w:t xml:space="preserve">            #</w:t>
      </w:r>
      <w:r>
        <w:rPr>
          <w:rFonts w:ascii="Times New Roman" w:hAnsi="Times New Roman" w:cs="Times New Roman" w:hint="eastAsia"/>
        </w:rPr>
        <w:t>进入该算例的</w:t>
      </w:r>
      <w:r>
        <w:rPr>
          <w:rFonts w:ascii="Times New Roman" w:hAnsi="Times New Roman" w:cs="Times New Roman" w:hint="eastAsia"/>
        </w:rPr>
        <w:t>DEM/post</w:t>
      </w:r>
      <w:r>
        <w:rPr>
          <w:rFonts w:ascii="Times New Roman" w:hAnsi="Times New Roman" w:cs="Times New Roman" w:hint="eastAsia"/>
        </w:rPr>
        <w:t>文件夹</w:t>
      </w:r>
    </w:p>
    <w:p w:rsidR="00A262A3" w:rsidRDefault="003578D3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lpp dump*</w:t>
      </w:r>
      <w:r w:rsidR="00316C5A" w:rsidRPr="00316C5A">
        <w:rPr>
          <w:rFonts w:ascii="Times New Roman" w:hAnsi="Times New Roman" w:cs="Times New Roman" w:hint="eastAsia"/>
          <w:highlight w:val="yellow"/>
        </w:rPr>
        <w:t>.liggghts_run</w:t>
      </w:r>
      <w:r w:rsidR="00316C5A">
        <w:rPr>
          <w:rFonts w:ascii="Times New Roman" w:hAnsi="Times New Roman" w:cs="Times New Roman" w:hint="eastAsia"/>
        </w:rPr>
        <w:t xml:space="preserve">    #</w:t>
      </w:r>
      <w:r w:rsidR="00316C5A">
        <w:rPr>
          <w:rFonts w:ascii="Times New Roman" w:hAnsi="Times New Roman" w:cs="Times New Roman" w:hint="eastAsia"/>
        </w:rPr>
        <w:t>转化</w:t>
      </w:r>
      <w:r w:rsidR="00316C5A">
        <w:rPr>
          <w:rFonts w:ascii="Times New Roman" w:hAnsi="Times New Roman" w:cs="Times New Roman" w:hint="eastAsia"/>
        </w:rPr>
        <w:t>dump</w:t>
      </w:r>
      <w:r w:rsidR="00316C5A">
        <w:rPr>
          <w:rFonts w:ascii="Times New Roman" w:hAnsi="Times New Roman" w:cs="Times New Roman" w:hint="eastAsia"/>
        </w:rPr>
        <w:t>文件为</w:t>
      </w:r>
      <w:r w:rsidR="00316C5A">
        <w:rPr>
          <w:rFonts w:ascii="Times New Roman" w:hAnsi="Times New Roman" w:cs="Times New Roman" w:hint="eastAsia"/>
        </w:rPr>
        <w:t>vtk</w:t>
      </w:r>
      <w:r w:rsidR="00316C5A">
        <w:rPr>
          <w:rFonts w:ascii="Times New Roman" w:hAnsi="Times New Roman" w:cs="Times New Roman" w:hint="eastAsia"/>
        </w:rPr>
        <w:t>文件</w:t>
      </w:r>
    </w:p>
    <w:p w:rsidR="00316C5A" w:rsidRDefault="00316C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Ctrl+D</w:t>
      </w:r>
    </w:p>
    <w:p w:rsidR="00A262A3" w:rsidRDefault="00316C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316C5A">
        <w:rPr>
          <w:rFonts w:ascii="Times New Roman" w:hAnsi="Times New Roman" w:cs="Times New Roman" w:hint="eastAsia"/>
          <w:highlight w:val="yellow"/>
        </w:rPr>
        <w:t>paraview</w:t>
      </w:r>
    </w:p>
    <w:p w:rsidR="00FE019F" w:rsidRPr="00A92F02" w:rsidRDefault="00FE019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3217F7" w:rsidRPr="00A92F02" w:rsidRDefault="003217F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FE019F" w:rsidRPr="00F34599" w:rsidRDefault="00F34599" w:rsidP="00F34599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F34599">
        <w:rPr>
          <w:rFonts w:ascii="Times New Roman" w:hAnsi="Times New Roman" w:cs="Times New Roman" w:hint="eastAsia"/>
          <w:b/>
        </w:rPr>
        <w:t xml:space="preserve">1.5 Gmsh </w:t>
      </w:r>
      <w:r w:rsidRPr="00F34599">
        <w:rPr>
          <w:rFonts w:ascii="Times New Roman" w:hAnsi="Times New Roman" w:cs="Times New Roman" w:hint="eastAsia"/>
          <w:b/>
        </w:rPr>
        <w:t>安装</w:t>
      </w:r>
      <w:r w:rsidRPr="00F34599">
        <w:rPr>
          <w:rFonts w:ascii="Times New Roman" w:hAnsi="Times New Roman" w:cs="Times New Roman" w:hint="eastAsia"/>
          <w:b/>
        </w:rPr>
        <w:t xml:space="preserve"> </w:t>
      </w:r>
      <w:r w:rsidRPr="00F34599">
        <w:rPr>
          <w:rFonts w:ascii="Times New Roman" w:hAnsi="Times New Roman" w:cs="Times New Roman" w:hint="eastAsia"/>
          <w:b/>
        </w:rPr>
        <w:t>（网格划分软件）</w:t>
      </w:r>
    </w:p>
    <w:p w:rsidR="00FE019F" w:rsidRPr="00A92F02" w:rsidRDefault="00F3459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最简单的方法：进到</w:t>
      </w:r>
      <w:r>
        <w:rPr>
          <w:rFonts w:ascii="Times New Roman" w:hAnsi="Times New Roman" w:cs="Times New Roman" w:hint="eastAsia"/>
        </w:rPr>
        <w:t xml:space="preserve">Ubuntu Software Center, </w:t>
      </w:r>
      <w:r>
        <w:rPr>
          <w:rFonts w:ascii="Times New Roman" w:hAnsi="Times New Roman" w:cs="Times New Roman" w:hint="eastAsia"/>
        </w:rPr>
        <w:t>搜索</w:t>
      </w:r>
      <w:r>
        <w:rPr>
          <w:rFonts w:ascii="Times New Roman" w:hAnsi="Times New Roman" w:cs="Times New Roman" w:hint="eastAsia"/>
        </w:rPr>
        <w:t xml:space="preserve">gmsh. </w:t>
      </w:r>
      <w:r>
        <w:rPr>
          <w:rFonts w:ascii="Times New Roman" w:hAnsi="Times New Roman" w:cs="Times New Roman" w:hint="eastAsia"/>
        </w:rPr>
        <w:t>找到</w:t>
      </w:r>
      <w:r>
        <w:rPr>
          <w:rFonts w:ascii="Times New Roman" w:hAnsi="Times New Roman" w:cs="Times New Roman" w:hint="eastAsia"/>
        </w:rPr>
        <w:t xml:space="preserve">Gmsh Mesh Generator, </w:t>
      </w:r>
      <w:r>
        <w:rPr>
          <w:rFonts w:ascii="Times New Roman" w:hAnsi="Times New Roman" w:cs="Times New Roman" w:hint="eastAsia"/>
        </w:rPr>
        <w:t>点击</w:t>
      </w:r>
      <w:r>
        <w:rPr>
          <w:rFonts w:ascii="Times New Roman" w:hAnsi="Times New Roman" w:cs="Times New Roman" w:hint="eastAsia"/>
        </w:rPr>
        <w:t>Install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 xml:space="preserve"> </w:t>
      </w:r>
    </w:p>
    <w:p w:rsidR="00FE019F" w:rsidRPr="00A92F02" w:rsidRDefault="00FE019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3217F7" w:rsidRPr="00A92F02" w:rsidRDefault="003217F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5313C1" w:rsidRPr="00A92F02" w:rsidRDefault="005313C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1D39E9" w:rsidRPr="00A92F02" w:rsidRDefault="001D39E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FD352D" w:rsidRPr="00A92F02" w:rsidRDefault="00FD352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FD352D" w:rsidRPr="00A92F02" w:rsidRDefault="00FD352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FD352D" w:rsidRPr="00A92F02" w:rsidRDefault="00FD352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3" w:name="_Toc476899867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第二章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OpenFOAM</w:t>
      </w:r>
      <w:bookmarkEnd w:id="3"/>
    </w:p>
    <w:p w:rsidR="004A0E5A" w:rsidRPr="00A92F02" w:rsidRDefault="004A0E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其实这一章应该放在后面，因为如果你只用</w:t>
      </w:r>
      <w:r w:rsidRPr="00A92F02">
        <w:rPr>
          <w:rFonts w:ascii="Times New Roman" w:hAnsi="Times New Roman" w:cs="Times New Roman"/>
        </w:rPr>
        <w:t>OpenFOAM</w:t>
      </w:r>
      <w:r w:rsidRPr="00A92F02">
        <w:rPr>
          <w:rFonts w:ascii="Times New Roman" w:hAnsi="Times New Roman" w:cs="Times New Roman"/>
        </w:rPr>
        <w:t>，估计</w:t>
      </w:r>
      <w:r w:rsidR="00324AFA" w:rsidRPr="00A92F02">
        <w:rPr>
          <w:rFonts w:ascii="Times New Roman" w:hAnsi="Times New Roman" w:cs="Times New Roman"/>
        </w:rPr>
        <w:t>不会对这一章节感兴趣。如果你只是想使用</w:t>
      </w:r>
      <w:r w:rsidR="00324AFA" w:rsidRPr="00A92F02">
        <w:rPr>
          <w:rFonts w:ascii="Times New Roman" w:hAnsi="Times New Roman" w:cs="Times New Roman"/>
        </w:rPr>
        <w:t>LIGGGHTS</w:t>
      </w:r>
      <w:r w:rsidR="00324AFA" w:rsidRPr="00A92F02">
        <w:rPr>
          <w:rFonts w:ascii="Times New Roman" w:hAnsi="Times New Roman" w:cs="Times New Roman"/>
        </w:rPr>
        <w:t>做颗粒模拟，可以直接跳到第三章。那为什么要把这一章节放在</w:t>
      </w:r>
      <w:r w:rsidR="00324AFA" w:rsidRPr="00A92F02">
        <w:rPr>
          <w:rFonts w:ascii="Times New Roman" w:hAnsi="Times New Roman" w:cs="Times New Roman"/>
        </w:rPr>
        <w:t>LIGGGHTS</w:t>
      </w:r>
      <w:r w:rsidR="00324AFA" w:rsidRPr="00A92F02">
        <w:rPr>
          <w:rFonts w:ascii="Times New Roman" w:hAnsi="Times New Roman" w:cs="Times New Roman"/>
        </w:rPr>
        <w:t>和</w:t>
      </w:r>
      <w:r w:rsidR="00324AFA" w:rsidRPr="00A92F02">
        <w:rPr>
          <w:rFonts w:ascii="Times New Roman" w:hAnsi="Times New Roman" w:cs="Times New Roman"/>
        </w:rPr>
        <w:t>CFDEM</w:t>
      </w:r>
      <w:r w:rsidR="00324AFA" w:rsidRPr="00A92F02">
        <w:rPr>
          <w:rFonts w:ascii="Times New Roman" w:hAnsi="Times New Roman" w:cs="Times New Roman"/>
        </w:rPr>
        <w:t>前面呢，因为理解</w:t>
      </w:r>
      <w:r w:rsidR="00324AFA" w:rsidRPr="00A92F02">
        <w:rPr>
          <w:rFonts w:ascii="Times New Roman" w:hAnsi="Times New Roman" w:cs="Times New Roman"/>
        </w:rPr>
        <w:t>OpenFOAM</w:t>
      </w:r>
      <w:r w:rsidR="00324AFA" w:rsidRPr="00A92F02">
        <w:rPr>
          <w:rFonts w:ascii="Times New Roman" w:hAnsi="Times New Roman" w:cs="Times New Roman"/>
        </w:rPr>
        <w:t>的源文件对使用</w:t>
      </w:r>
      <w:r w:rsidR="00324AFA" w:rsidRPr="00A92F02">
        <w:rPr>
          <w:rFonts w:ascii="Times New Roman" w:hAnsi="Times New Roman" w:cs="Times New Roman"/>
        </w:rPr>
        <w:t>CFDEM</w:t>
      </w:r>
      <w:r w:rsidR="00324AFA" w:rsidRPr="00A92F02">
        <w:rPr>
          <w:rFonts w:ascii="Times New Roman" w:hAnsi="Times New Roman" w:cs="Times New Roman"/>
        </w:rPr>
        <w:t>会有极大的帮助！</w:t>
      </w:r>
    </w:p>
    <w:p w:rsidR="00324AFA" w:rsidRPr="00A92F02" w:rsidRDefault="00324AF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2.1 CFD </w:t>
      </w:r>
      <w:r w:rsidRPr="00A92F02">
        <w:rPr>
          <w:rFonts w:ascii="Times New Roman" w:hAnsi="Times New Roman" w:cs="Times New Roman"/>
          <w:b/>
        </w:rPr>
        <w:t>基础理论</w:t>
      </w:r>
    </w:p>
    <w:p w:rsidR="0096544D" w:rsidRPr="00A92F02" w:rsidRDefault="001806E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The Computational Fluid Dynamics (CFD) </w:t>
      </w:r>
      <w:r w:rsidRPr="00A92F02">
        <w:rPr>
          <w:rFonts w:ascii="Times New Roman" w:hAnsi="Times New Roman" w:cs="Times New Roman"/>
        </w:rPr>
        <w:t>计算流体力学是一门预测流体流动（</w:t>
      </w:r>
      <w:r w:rsidRPr="00A92F02">
        <w:rPr>
          <w:rFonts w:ascii="Times New Roman" w:hAnsi="Times New Roman" w:cs="Times New Roman"/>
        </w:rPr>
        <w:t>fluid flow</w:t>
      </w:r>
      <w:r w:rsidRPr="00A92F02">
        <w:rPr>
          <w:rFonts w:ascii="Times New Roman" w:hAnsi="Times New Roman" w:cs="Times New Roman"/>
        </w:rPr>
        <w:t>），热传导（</w:t>
      </w:r>
      <w:r w:rsidRPr="00A92F02">
        <w:rPr>
          <w:rFonts w:ascii="Times New Roman" w:hAnsi="Times New Roman" w:cs="Times New Roman"/>
        </w:rPr>
        <w:t>heat transfer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质量传导（</w:t>
      </w:r>
      <w:r w:rsidRPr="00A92F02">
        <w:rPr>
          <w:rFonts w:ascii="Times New Roman" w:hAnsi="Times New Roman" w:cs="Times New Roman"/>
        </w:rPr>
        <w:t>mass transfer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化学反应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（</w:t>
      </w:r>
      <w:r w:rsidRPr="00A92F02">
        <w:rPr>
          <w:rFonts w:ascii="Times New Roman" w:hAnsi="Times New Roman" w:cs="Times New Roman"/>
        </w:rPr>
        <w:t>chemical reactions</w:t>
      </w:r>
      <w:r w:rsidRPr="00A92F02">
        <w:rPr>
          <w:rFonts w:ascii="Times New Roman" w:hAnsi="Times New Roman" w:cs="Times New Roman"/>
        </w:rPr>
        <w:t>）</w:t>
      </w:r>
      <w:r w:rsidR="00EC673B" w:rsidRPr="00A92F02">
        <w:rPr>
          <w:rFonts w:ascii="Times New Roman" w:hAnsi="Times New Roman" w:cs="Times New Roman"/>
        </w:rPr>
        <w:t>的计算科学。通过数值计算来求解用于描述上述过程的数学方程。</w:t>
      </w:r>
      <w:r w:rsidR="00EC673B" w:rsidRPr="00A92F02">
        <w:rPr>
          <w:rFonts w:ascii="Times New Roman" w:hAnsi="Times New Roman" w:cs="Times New Roman"/>
        </w:rPr>
        <w:t xml:space="preserve"> </w:t>
      </w:r>
      <w:r w:rsidR="005F367A" w:rsidRPr="00A92F02">
        <w:rPr>
          <w:rFonts w:ascii="Times New Roman" w:hAnsi="Times New Roman" w:cs="Times New Roman"/>
        </w:rPr>
        <w:t>以流体为例：</w:t>
      </w:r>
      <w:r w:rsidR="005E2EC2" w:rsidRPr="00A92F02">
        <w:rPr>
          <w:rFonts w:ascii="Times New Roman" w:hAnsi="Times New Roman" w:cs="Times New Roman"/>
        </w:rPr>
        <w:t>Based on the conservation equations, the accumulation of any quantity (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>) in the control volume (</w:t>
      </w:r>
      <m:oMath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y</m:t>
        </m:r>
        <m:r>
          <m:rPr>
            <m:sty m:val="p"/>
          </m:rPr>
          <w:rPr>
            <w:rFonts w:ascii="Times New Roman" w:hAnsi="Times New Roman" w:cs="Times New Roman"/>
          </w:rPr>
          <m:t>Δ</m:t>
        </m:r>
        <m:r>
          <m:rPr>
            <m:sty m:val="p"/>
          </m:rPr>
          <w:rPr>
            <w:rFonts w:ascii="Cambria Math" w:hAnsi="Times New Roman" w:cs="Times New Roman"/>
          </w:rPr>
          <m:t>z</m:t>
        </m:r>
      </m:oMath>
      <w:r w:rsidR="005E2EC2" w:rsidRPr="00A92F02">
        <w:rPr>
          <w:rFonts w:ascii="Times New Roman" w:hAnsi="Times New Roman" w:cs="Times New Roman"/>
        </w:rPr>
        <w:t xml:space="preserve">) over time step (Δt) = Net influx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into control volume – Net efflux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out of control volume + Net generation of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5E2EC2" w:rsidRPr="00A92F02">
        <w:rPr>
          <w:rFonts w:ascii="Times New Roman" w:hAnsi="Times New Roman" w:cs="Times New Roman"/>
        </w:rPr>
        <w:t xml:space="preserve"> inside control volume. </w:t>
      </w:r>
    </w:p>
    <w:p w:rsidR="001806EB" w:rsidRPr="00A92F02" w:rsidRDefault="0096544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The “General Scalar Transport Equation” can be derived as:</w:t>
      </w:r>
    </w:p>
    <w:p w:rsidR="0096544D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v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y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z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∂Φ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z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</m:t>
          </m:r>
        </m:oMath>
      </m:oMathPara>
    </w:p>
    <w:p w:rsidR="001806EB" w:rsidRPr="00A92F02" w:rsidRDefault="001806E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96544D" w:rsidRPr="00A92F02" w:rsidRDefault="0096544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In vector form:</w:t>
      </w:r>
    </w:p>
    <w:p w:rsidR="0096544D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Times New Roman" w:hAnsi="Times New Roman" w:cs="Times New Roman"/>
            </w:rPr>
            <m:t>Φ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Γ∇Φ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</m:t>
          </m:r>
        </m:oMath>
      </m:oMathPara>
    </w:p>
    <w:p w:rsidR="006454C2" w:rsidRPr="00A92F02" w:rsidRDefault="0096544D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where,</w:t>
      </w:r>
      <w:r w:rsidR="006454C2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ρΦ</m:t>
            </m:r>
          </m:e>
        </m:d>
      </m:oMath>
      <w:r w:rsidR="006454C2" w:rsidRPr="00A92F02">
        <w:rPr>
          <w:rFonts w:ascii="Times New Roman" w:hAnsi="Times New Roman" w:cs="Times New Roman"/>
        </w:rPr>
        <w:t xml:space="preserve"> is the storage term; </w:t>
      </w:r>
      <m:oMath>
        <m:r>
          <m:rPr>
            <m:sty m:val="p"/>
          </m:rPr>
          <w:rPr>
            <w:rFonts w:ascii="Times New Roman" w:hAnsi="Times New Roman" w:cs="Times New Roman"/>
          </w:rPr>
          <m:t>∇∙ρ</m:t>
        </m:r>
        <m:r>
          <m:rPr>
            <m:sty m:val="b"/>
          </m:rPr>
          <w:rPr>
            <w:rFonts w:ascii="Cambria Math" w:hAnsi="Times New Roman" w:cs="Times New Roman"/>
          </w:rPr>
          <m:t>V</m:t>
        </m:r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6454C2" w:rsidRPr="00A92F02">
        <w:rPr>
          <w:rFonts w:ascii="Times New Roman" w:hAnsi="Times New Roman" w:cs="Times New Roman"/>
        </w:rPr>
        <w:t xml:space="preserve"> is the convection term; </w:t>
      </w:r>
      <m:oMath>
        <m:r>
          <m:rPr>
            <m:sty m:val="p"/>
          </m:rPr>
          <w:rPr>
            <w:rFonts w:ascii="Times New Roman" w:hAnsi="Times New Roman" w:cs="Times New Roman"/>
          </w:rPr>
          <m:t>∇∙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Γ∇Φ</m:t>
            </m:r>
          </m:e>
        </m:d>
      </m:oMath>
      <w:r w:rsidR="006454C2" w:rsidRPr="00A92F02">
        <w:rPr>
          <w:rFonts w:ascii="Times New Roman" w:hAnsi="Times New Roman" w:cs="Times New Roman"/>
        </w:rPr>
        <w:t xml:space="preserve"> is the diffusion term; and S is the source term (generation per unit volume W/m</w:t>
      </w:r>
      <w:r w:rsidR="006454C2" w:rsidRPr="00A92F02">
        <w:rPr>
          <w:rFonts w:ascii="Times New Roman" w:hAnsi="Times New Roman" w:cs="Times New Roman"/>
          <w:vertAlign w:val="superscript"/>
        </w:rPr>
        <w:t>3</w:t>
      </w:r>
      <w:r w:rsidR="006454C2" w:rsidRPr="00A92F02">
        <w:rPr>
          <w:rFonts w:ascii="Times New Roman" w:hAnsi="Times New Roman" w:cs="Times New Roman"/>
        </w:rPr>
        <w:t xml:space="preserve">). </w:t>
      </w:r>
    </w:p>
    <w:p w:rsidR="00711747" w:rsidRPr="00A92F02" w:rsidRDefault="006454C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</m:oMath>
      <w:r w:rsidR="0096544D" w:rsidRPr="00A92F02">
        <w:rPr>
          <w:rFonts w:ascii="Times New Roman" w:hAnsi="Times New Roman" w:cs="Times New Roman"/>
        </w:rPr>
        <w:t xml:space="preserve"> is a specific or general quantity; </w:t>
      </w:r>
      <m:oMath>
        <m:r>
          <m:rPr>
            <m:sty m:val="p"/>
          </m:rPr>
          <w:rPr>
            <w:rFonts w:ascii="Times New Roman" w:hAnsi="Times New Roman" w:cs="Times New Roman"/>
          </w:rPr>
          <m:t>ρ</m:t>
        </m:r>
      </m:oMath>
      <w:r w:rsidR="0096544D" w:rsidRPr="00A92F02">
        <w:rPr>
          <w:rFonts w:ascii="Times New Roman" w:hAnsi="Times New Roman" w:cs="Times New Roman"/>
        </w:rPr>
        <w:t xml:space="preserve"> is density; </w:t>
      </w:r>
      <m:oMath>
        <m:r>
          <m:rPr>
            <m:sty m:val="b"/>
          </m:rPr>
          <w:rPr>
            <w:rFonts w:ascii="Cambria Math" w:hAnsi="Times New Roman" w:cs="Times New Roman"/>
          </w:rPr>
          <m:t>V</m:t>
        </m:r>
      </m:oMath>
      <w:r w:rsidR="0096544D" w:rsidRPr="00A92F02">
        <w:rPr>
          <w:rFonts w:ascii="Times New Roman" w:hAnsi="Times New Roman" w:cs="Times New Roman"/>
          <w:b/>
        </w:rPr>
        <w:t xml:space="preserve"> </w:t>
      </w:r>
      <w:r w:rsidR="0096544D" w:rsidRPr="00A92F02">
        <w:rPr>
          <w:rFonts w:ascii="Times New Roman" w:hAnsi="Times New Roman" w:cs="Times New Roman"/>
        </w:rPr>
        <w:t>is velocity vector;</w:t>
      </w:r>
      <w:r w:rsidRPr="00A92F02">
        <w:rPr>
          <w:rFonts w:ascii="Times New Roman" w:hAnsi="Times New Roman" w:cs="Times New Roman"/>
        </w:rPr>
        <w:t xml:space="preserve"> and</w:t>
      </w:r>
      <w:r w:rsidR="0096544D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Γ</m:t>
        </m:r>
      </m:oMath>
      <w:r w:rsidR="0096544D" w:rsidRPr="00A92F02">
        <w:rPr>
          <w:rFonts w:ascii="Times New Roman" w:hAnsi="Times New Roman" w:cs="Times New Roman"/>
        </w:rPr>
        <w:t xml:space="preserve"> is the diffusion coefficient</w:t>
      </w:r>
      <w:r w:rsidRPr="00A92F02">
        <w:rPr>
          <w:rFonts w:ascii="Times New Roman" w:hAnsi="Times New Roman" w:cs="Times New Roman"/>
        </w:rPr>
        <w:t>.</w:t>
      </w:r>
    </w:p>
    <w:p w:rsidR="006454C2" w:rsidRPr="00A92F02" w:rsidRDefault="00CE02A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=1,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 xml:space="preserve">=0,S=0 </m:t>
        </m:r>
      </m:oMath>
      <w:r w:rsidRPr="00A92F02">
        <w:rPr>
          <w:rFonts w:ascii="Times New Roman" w:hAnsi="Times New Roman" w:cs="Times New Roman"/>
        </w:rPr>
        <w:t>时，上述方程变为</w:t>
      </w:r>
      <w:r w:rsidRPr="00A92F02">
        <w:rPr>
          <w:rFonts w:ascii="Times New Roman" w:hAnsi="Times New Roman" w:cs="Times New Roman"/>
        </w:rPr>
        <w:t xml:space="preserve"> “Continuity Equation”:</w:t>
      </w:r>
    </w:p>
    <w:p w:rsidR="00CE02AF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CE02AF" w:rsidRPr="00A92F02" w:rsidRDefault="00CE02AF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=u,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Times New Roman" w:hAnsi="Times New Roman" w:cs="Times New Roman"/>
          </w:rPr>
          <m:t>μ</m:t>
        </m:r>
        <m:r>
          <m:rPr>
            <m:sty m:val="p"/>
          </m:rPr>
          <w:rPr>
            <w:rFonts w:ascii="Cambria Math" w:hAnsi="Times New Roman" w:cs="Times New Roman"/>
          </w:rPr>
          <m:t xml:space="preserve"> (viscosity),S=Su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时，上述方程变为</w:t>
      </w:r>
      <w:r w:rsidRPr="00A92F02">
        <w:rPr>
          <w:rFonts w:ascii="Times New Roman" w:hAnsi="Times New Roman" w:cs="Times New Roman"/>
        </w:rPr>
        <w:t>“Momentum Equation”:</w:t>
      </w:r>
    </w:p>
    <w:p w:rsidR="00CE02AF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ρ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r>
            <m:rPr>
              <m:sty m:val="p"/>
            </m:rPr>
            <w:rPr>
              <w:rFonts w:ascii="Times New Roman" w:hAnsi="Times New Roman" w:cs="Times New Roman"/>
            </w:rPr>
            <m:t>∇∙ρ</m:t>
          </m:r>
          <m:r>
            <m:rPr>
              <m:sty m:val="b"/>
            </m:rPr>
            <w:rPr>
              <w:rFonts w:ascii="Cambria Math" w:hAnsi="Times New Roman" w:cs="Times New Roman"/>
            </w:rPr>
            <m:t>V</m:t>
          </m:r>
          <m:r>
            <m:rPr>
              <m:sty m:val="p"/>
            </m:rPr>
            <w:rPr>
              <w:rFonts w:ascii="Cambria Math" w:hAnsi="Times New Roman" w:cs="Times New Roman"/>
            </w:rPr>
            <m:t>u=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μ∇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u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+Su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</m:oMath>
      </m:oMathPara>
    </w:p>
    <w:p w:rsidR="00CE02AF" w:rsidRPr="00A92F02" w:rsidRDefault="009310F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  <w:i/>
          <w:u w:val="single"/>
        </w:rPr>
      </w:pPr>
      <w:r w:rsidRPr="00A92F02">
        <w:rPr>
          <w:rFonts w:ascii="Times New Roman" w:hAnsi="Times New Roman" w:cs="Times New Roman"/>
          <w:i/>
          <w:u w:val="single"/>
        </w:rPr>
        <w:t>结合群主的一个研究项目，关于水分在土壤中的运移，来推到上述偏微分方程的数值求解，并结合该实例描述</w:t>
      </w:r>
      <w:r w:rsidR="00837267" w:rsidRPr="00A92F02">
        <w:rPr>
          <w:rFonts w:ascii="Times New Roman" w:hAnsi="Times New Roman" w:cs="Times New Roman"/>
          <w:i/>
          <w:u w:val="single"/>
        </w:rPr>
        <w:t>OpenFOAM</w:t>
      </w:r>
      <w:r w:rsidR="00837267" w:rsidRPr="00A92F02">
        <w:rPr>
          <w:rFonts w:ascii="Times New Roman" w:hAnsi="Times New Roman" w:cs="Times New Roman"/>
          <w:i/>
          <w:u w:val="single"/>
        </w:rPr>
        <w:t>的二次开发。</w:t>
      </w:r>
    </w:p>
    <w:p w:rsidR="00837267" w:rsidRPr="00A92F02" w:rsidRDefault="0083726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当</w:t>
      </w: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Times New Roman" w:hAnsi="Times New Roman" w:cs="Times New Roman"/>
          </w:rPr>
          <m:t>ρ</m:t>
        </m:r>
        <m:r>
          <m:rPr>
            <m:sty m:val="p"/>
          </m:rPr>
          <w:rPr>
            <w:rFonts w:ascii="Cambria Math" w:hAnsi="Times New Roman" w:cs="Times New Roman"/>
          </w:rPr>
          <m:t xml:space="preserve">=1, </m:t>
        </m:r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 xml:space="preserve">=RH 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relative humility</m:t>
            </m:r>
          </m:e>
        </m:d>
        <m:r>
          <m:rPr>
            <m:sty m:val="p"/>
          </m:rPr>
          <w:rPr>
            <w:rFonts w:ascii="Times New Roman" w:hAnsi="Times New Roman" w:cs="Times New Roman"/>
          </w:rPr>
          <m:t>，</m:t>
        </m:r>
        <m:r>
          <m:rPr>
            <m:sty m:val="p"/>
          </m:rPr>
          <w:rPr>
            <w:rFonts w:ascii="Cambria Math" w:hAnsi="Times New Roman" w:cs="Times New Roman"/>
          </w:rPr>
          <m:t xml:space="preserve"> S=0, and </m:t>
        </m:r>
        <m:r>
          <m:rPr>
            <m:sty m:val="p"/>
          </m:rPr>
          <w:rPr>
            <w:rFonts w:ascii="Times New Roman" w:hAnsi="Times New Roman" w:cs="Times New Roman"/>
          </w:rPr>
          <m:t>Γ</m:t>
        </m:r>
        <m:r>
          <m:rPr>
            <m:sty m:val="p"/>
          </m:rPr>
          <w:rPr>
            <w:rFonts w:ascii="Cambria Math" w:hAnsi="Times New Roman" w:cs="Times New Roman"/>
          </w:rPr>
          <m:t>=D(RH)</m:t>
        </m:r>
      </m:oMath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时，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t>上述方程变为：</w:t>
      </w:r>
      <w:r w:rsidRPr="00A92F02">
        <w:rPr>
          <w:rFonts w:ascii="Times New Roman" w:hAnsi="Times New Roman" w:cs="Times New Roman"/>
        </w:rPr>
        <w:t xml:space="preserve"> </w:t>
      </w:r>
      <w:r w:rsidRPr="00A92F02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</m:d>
        </m:oMath>
      </m:oMathPara>
    </w:p>
    <w:p w:rsidR="008E4D38" w:rsidRPr="00A92F02" w:rsidRDefault="00837267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For one-dimensional case, </w:t>
      </w:r>
      <w:r w:rsidRPr="00A92F02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</m:oMath>
      </m:oMathPara>
    </w:p>
    <w:p w:rsidR="0069779A" w:rsidRPr="00A92F02" w:rsidRDefault="008E4D3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Cambria Math" w:hAnsi="Times New Roman" w:cs="Times New Roman"/>
          </w:rPr>
          <m:t>D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+C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(</m:t>
            </m:r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den>
            </m:f>
            <m:r>
              <m:rPr>
                <m:sty m:val="p"/>
              </m:rPr>
              <w:rPr>
                <w:rFonts w:ascii="Cambria Math" w:hAnsi="Times New Roman" w:cs="Times New Roman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sup>
        </m:sSup>
      </m:oMath>
      <w:r w:rsidR="00840066" w:rsidRPr="00A92F02">
        <w:rPr>
          <w:rFonts w:ascii="Times New Roman" w:hAnsi="Times New Roman" w:cs="Times New Roman"/>
        </w:rPr>
        <w:t>; If put</w:t>
      </w:r>
      <w:r w:rsidR="004746A1"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J=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D(RH)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</w:p>
    <w:p w:rsidR="004746A1" w:rsidRPr="00A92F02" w:rsidRDefault="004746A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A=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4746A1" w:rsidRPr="00A92F02" w:rsidRDefault="004746A1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B=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J)</m:t>
          </m:r>
        </m:oMath>
      </m:oMathPara>
    </w:p>
    <w:p w:rsidR="004746A1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(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J)</m:t>
          </m:r>
        </m:oMath>
      </m:oMathPara>
    </w:p>
    <w:p w:rsidR="004746A1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6454C2" w:rsidRPr="00A92F02" w:rsidRDefault="008E4D3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求解上述偏微分方程，</w:t>
      </w:r>
      <w:r w:rsidRPr="00A92F02">
        <w:rPr>
          <w:rFonts w:ascii="Times New Roman" w:hAnsi="Times New Roman" w:cs="Times New Roman"/>
        </w:rPr>
        <w:t xml:space="preserve"> CFD</w:t>
      </w:r>
      <w:r w:rsidRPr="00A92F02">
        <w:rPr>
          <w:rFonts w:ascii="Times New Roman" w:hAnsi="Times New Roman" w:cs="Times New Roman"/>
        </w:rPr>
        <w:t>一般使用有限体积法（</w:t>
      </w:r>
      <w:r w:rsidRPr="00A92F02">
        <w:rPr>
          <w:rFonts w:ascii="Times New Roman" w:hAnsi="Times New Roman" w:cs="Times New Roman"/>
        </w:rPr>
        <w:t>finite volume method</w:t>
      </w:r>
      <w:r w:rsidRPr="00A92F02">
        <w:rPr>
          <w:rFonts w:ascii="Times New Roman" w:hAnsi="Times New Roman" w:cs="Times New Roman"/>
        </w:rPr>
        <w:t>）。</w:t>
      </w:r>
      <w:r w:rsidR="00005BF4" w:rsidRPr="00A92F02">
        <w:rPr>
          <w:rFonts w:ascii="Times New Roman" w:hAnsi="Times New Roman" w:cs="Times New Roman"/>
        </w:rPr>
        <w:t xml:space="preserve">For the equation above, integrate over time </w:t>
      </w:r>
      <w:r w:rsidR="008062A3" w:rsidRPr="00A92F02">
        <w:rPr>
          <w:rFonts w:ascii="Times New Roman" w:hAnsi="Times New Roman" w:cs="Times New Roman"/>
        </w:rPr>
        <w:t>(</w:t>
      </w:r>
      <m:oMath>
        <m:r>
          <m:rPr>
            <m:sty m:val="p"/>
          </m:rPr>
          <w:rPr>
            <w:rFonts w:ascii="Times New Roman" w:hAnsi="Times New Roman" w:cs="Times New Roman"/>
          </w:rPr>
          <m:t>∆</m:t>
        </m:r>
        <m:r>
          <m:rPr>
            <m:sty m:val="p"/>
          </m:rPr>
          <w:rPr>
            <w:rFonts w:ascii="Cambria Math" w:hAnsi="Times New Roman" w:cs="Times New Roman"/>
          </w:rPr>
          <m:t>t</m:t>
        </m:r>
      </m:oMath>
      <w:r w:rsidR="008062A3" w:rsidRPr="00A92F02">
        <w:rPr>
          <w:rFonts w:ascii="Times New Roman" w:hAnsi="Times New Roman" w:cs="Times New Roman"/>
        </w:rPr>
        <w:t xml:space="preserve">) </w:t>
      </w:r>
      <w:r w:rsidR="00005BF4" w:rsidRPr="00A92F02">
        <w:rPr>
          <w:rFonts w:ascii="Times New Roman" w:hAnsi="Times New Roman" w:cs="Times New Roman"/>
        </w:rPr>
        <w:t>and volume</w:t>
      </w:r>
      <w:r w:rsidR="008062A3" w:rsidRPr="00A92F02">
        <w:rPr>
          <w:rFonts w:ascii="Times New Roman" w:hAnsi="Times New Roman" w:cs="Times New Roman"/>
        </w:rPr>
        <w:t xml:space="preserve"> (</w:t>
      </w:r>
      <m:oMath>
        <m:r>
          <m:rPr>
            <m:sty m:val="p"/>
          </m:rPr>
          <w:rPr>
            <w:rFonts w:ascii="Times New Roman" w:hAnsi="Times New Roman" w:cs="Times New Roman"/>
          </w:rPr>
          <m:t>∆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one dimensional case</m:t>
        </m:r>
      </m:oMath>
      <w:r w:rsidR="008062A3" w:rsidRPr="00A92F02">
        <w:rPr>
          <w:rFonts w:ascii="Times New Roman" w:hAnsi="Times New Roman" w:cs="Times New Roman"/>
        </w:rPr>
        <w:t>)</w:t>
      </w:r>
    </w:p>
    <w:p w:rsidR="00005BF4" w:rsidRPr="00A92F02" w:rsidRDefault="00005BF4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w:lastRenderedPageBreak/>
            <m:t>A</m:t>
          </m:r>
          <m:r>
            <m:rPr>
              <m:sty m:val="p"/>
            </m:rPr>
            <w:rPr>
              <w:rFonts w:ascii="Times New Roman" w:hAnsi="Times New Roman" w:cs="Times New Roman"/>
            </w:rPr>
            <m:t>'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(RH)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(RH)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xdt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</m:t>
          </m:r>
        </m:oMath>
      </m:oMathPara>
    </w:p>
    <w:p w:rsidR="002D2A5A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p>
        </m:sSup>
      </m:oMath>
      <w:r w:rsidRPr="00A92F02">
        <w:rPr>
          <w:rFonts w:ascii="Times New Roman" w:hAnsi="Times New Roman" w:cs="Times New Roman"/>
        </w:rPr>
        <w:t xml:space="preserve"> is the RH at next time; and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p>
        </m:sSup>
      </m:oMath>
      <w:r w:rsidRPr="00A92F02">
        <w:rPr>
          <w:rFonts w:ascii="Times New Roman" w:hAnsi="Times New Roman" w:cs="Times New Roman"/>
        </w:rPr>
        <w:t xml:space="preserve"> is the RH at current time.</w:t>
      </w:r>
    </w:p>
    <w:p w:rsidR="002D2A5A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454C2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B</m:t>
          </m:r>
          <m:r>
            <m:rPr>
              <m:sty m:val="p"/>
            </m:rPr>
            <w:rPr>
              <w:rFonts w:ascii="Times New Roman" w:hAnsi="Times New Roman" w:cs="Times New Roman"/>
            </w:rPr>
            <m:t>'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Times New Roman" w:cs="Times New Roma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x+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Times New Roman" w:hAnsi="Times New Roman" w:cs="Times New Roman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x</m:t>
                      </m:r>
                    </m:den>
                  </m:f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dxdt</m:t>
                  </m:r>
                </m:e>
              </m:nary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Cdt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</m:t>
          </m:r>
        </m:oMath>
      </m:oMathPara>
    </w:p>
    <w:p w:rsidR="00704DC6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left:0;text-align:left;margin-left:163.4pt;margin-top:6.85pt;width:118.5pt;height:34.85pt;z-index:251658240" filled="f"/>
        </w:pict>
      </w:r>
    </w:p>
    <w:p w:rsidR="00A46A6F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</m:oMath>
      </m:oMathPara>
    </w:p>
    <w:p w:rsidR="00704DC6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A46A6F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where, </w:t>
      </w:r>
      <m:oMath>
        <m:r>
          <m:rPr>
            <m:sty m:val="p"/>
          </m:rPr>
          <w:rPr>
            <w:rFonts w:ascii="Cambria Math" w:hAnsi="Times New Roman" w:cs="Times New Roman"/>
          </w:rPr>
          <m:t>C=</m:t>
        </m:r>
        <m:nary>
          <m:naryPr>
            <m:limLoc m:val="subSup"/>
            <m:ctrlPr>
              <w:rPr>
                <w:rFonts w:ascii="Cambria Math" w:hAnsi="Times New Roman" w:cs="Times New Roman"/>
              </w:rPr>
            </m:ctrlPr>
          </m:naryPr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x+</m:t>
            </m:r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sup>
          <m:e>
            <m:f>
              <m:fPr>
                <m:ctrlPr>
                  <w:rPr>
                    <w:rFonts w:ascii="Cambria Math" w:hAnsi="Times New Roman" w:cs="Times New Rom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</m:num>
              <m:den>
                <m:r>
                  <m:rPr>
                    <m:sty m:val="p"/>
                  </m:rPr>
                  <w:rPr>
                    <w:rFonts w:ascii="Times New Roman" w:hAnsi="Times New Roman" w:cs="Times New Roman"/>
                  </w:rPr>
                  <m:t>∂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x</m:t>
                </m:r>
              </m:den>
            </m:f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J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</w:rPr>
              <m:t>dx</m:t>
            </m:r>
          </m:e>
        </m:nary>
      </m:oMath>
      <w:r w:rsidRPr="00A92F02">
        <w:rPr>
          <w:rFonts w:ascii="Times New Roman" w:hAnsi="Times New Roman" w:cs="Times New Roman"/>
        </w:rPr>
        <w:t xml:space="preserve">; and use </w:t>
      </w:r>
      <m:oMath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1</m:t>
            </m:r>
          </m:sup>
        </m:sSup>
      </m:oMath>
      <w:r w:rsidRPr="00A92F02">
        <w:rPr>
          <w:rFonts w:ascii="Times New Roman" w:hAnsi="Times New Roman" w:cs="Times New Roman"/>
        </w:rPr>
        <w:t xml:space="preserve"> which is the </w:t>
      </w:r>
      <w:r w:rsidR="009A1882" w:rsidRPr="00A92F02">
        <w:rPr>
          <w:rFonts w:ascii="Times New Roman" w:hAnsi="Times New Roman" w:cs="Times New Roman"/>
        </w:rPr>
        <w:t>C</w:t>
      </w:r>
      <w:r w:rsidRPr="00A92F02">
        <w:rPr>
          <w:rFonts w:ascii="Times New Roman" w:hAnsi="Times New Roman" w:cs="Times New Roman"/>
        </w:rPr>
        <w:t xml:space="preserve"> at current time by implicit method.</w:t>
      </w:r>
    </w:p>
    <w:p w:rsidR="002D2A5A" w:rsidRPr="00A92F02" w:rsidRDefault="002D2A5A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6454C2" w:rsidRPr="00A92F02" w:rsidRDefault="009A18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C=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x+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Times New Roman" w:cs="Times New Roman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sub>
            <m:sup/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 dA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</w:rPr>
            <m:t>=(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</m:oMath>
      </m:oMathPara>
    </w:p>
    <w:p w:rsidR="006454C2" w:rsidRPr="00A92F02" w:rsidRDefault="009A18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For 1-D case,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=1</m:t>
        </m:r>
      </m:oMath>
      <w:r w:rsidRPr="00A92F02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1</m:t>
        </m:r>
      </m:oMath>
      <w:r w:rsidR="000F6CEB" w:rsidRPr="00A92F02">
        <w:rPr>
          <w:rFonts w:ascii="Times New Roman" w:hAnsi="Times New Roman" w:cs="Times New Roman"/>
        </w:rPr>
        <w:t xml:space="preserve">; and </w:t>
      </w:r>
      <m:oMath>
        <m:r>
          <m:rPr>
            <m:sty m:val="p"/>
          </m:rPr>
          <w:rPr>
            <w:rFonts w:ascii="Cambria Math" w:hAnsi="Times New Roman" w:cs="Times New Roman"/>
          </w:rPr>
          <m:t>J=</m:t>
        </m:r>
        <m:r>
          <m:rPr>
            <m:sty m:val="p"/>
          </m:rPr>
          <w:rPr>
            <w:rFonts w:ascii="Times New Roman" w:hAnsi="Times New Roman" w:cs="Times New Roman"/>
          </w:rPr>
          <m:t>-</m:t>
        </m:r>
        <m:r>
          <m:rPr>
            <m:sty m:val="p"/>
          </m:rPr>
          <w:rPr>
            <w:rFonts w:ascii="Cambria Math" w:hAnsi="Times New Roman" w:cs="Times New Roman"/>
          </w:rPr>
          <m:t>D(RH)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∂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</w:p>
    <w:p w:rsidR="0096544D" w:rsidRPr="00A92F02" w:rsidRDefault="00B57AB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Times New Roman" w:cs="Times New Roman"/>
            </w:rPr>
            <m:t>C=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</w:rPr>
            <m:t>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</m:oMath>
      </m:oMathPara>
    </w:p>
    <w:p w:rsidR="0096544D" w:rsidRPr="00A92F02" w:rsidRDefault="00B57AB0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Because here we use implicit method, </w:t>
      </w:r>
    </w:p>
    <w:p w:rsidR="00B57AB0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p>
            <m:sSupPr>
              <m:ctrlPr>
                <w:rPr>
                  <w:rFonts w:ascii="Cambria Math" w:hAnsi="Times New Roman" w:cs="Times New Roma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</m:t>
          </m:r>
        </m:oMath>
      </m:oMathPara>
    </w:p>
    <w:tbl>
      <w:tblPr>
        <w:tblStyle w:val="a8"/>
        <w:tblW w:w="8522" w:type="dxa"/>
        <w:jc w:val="center"/>
        <w:tblLook w:val="04A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F751BD" w:rsidRPr="00A92F02" w:rsidTr="00C2414F">
        <w:trPr>
          <w:jc w:val="center"/>
        </w:trPr>
        <w:tc>
          <w:tcPr>
            <w:tcW w:w="852" w:type="dxa"/>
            <w:vAlign w:val="center"/>
          </w:tcPr>
          <w:p w:rsidR="00F751BD" w:rsidRPr="00A92F02" w:rsidRDefault="00C2414F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W (i-1)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P (i)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E (i+1)</w:t>
            </w: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2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Align w:val="center"/>
          </w:tcPr>
          <w:p w:rsidR="00F751BD" w:rsidRPr="00A92F02" w:rsidRDefault="00F751BD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vAlign w:val="center"/>
          </w:tcPr>
          <w:p w:rsidR="00F751BD" w:rsidRPr="00A92F02" w:rsidRDefault="00D62F94" w:rsidP="00CF26C7">
            <w:pPr>
              <w:adjustRightInd w:val="0"/>
              <w:snapToGrid w:val="0"/>
              <w:spacing w:line="264" w:lineRule="auto"/>
              <w:jc w:val="center"/>
              <w:rPr>
                <w:rFonts w:ascii="Times New Roman" w:hAnsi="Times New Roman" w:cs="Times New Roman"/>
              </w:rPr>
            </w:pPr>
            <w:r w:rsidRPr="00A92F02">
              <w:rPr>
                <w:rFonts w:ascii="Times New Roman" w:hAnsi="Times New Roman" w:cs="Times New Roman"/>
              </w:rPr>
              <w:t>N</w:t>
            </w:r>
          </w:p>
        </w:tc>
      </w:tr>
    </w:tbl>
    <w:p w:rsidR="00096B84" w:rsidRPr="00A92F02" w:rsidRDefault="009A18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E and W are the</w:t>
      </w:r>
      <w:r w:rsidR="00096B84" w:rsidRPr="00A92F02">
        <w:rPr>
          <w:rFonts w:ascii="Times New Roman" w:hAnsi="Times New Roman" w:cs="Times New Roman"/>
        </w:rPr>
        <w:t xml:space="preserve"> East cell and West</w:t>
      </w:r>
      <w:r w:rsidRPr="00A92F02">
        <w:rPr>
          <w:rFonts w:ascii="Times New Roman" w:hAnsi="Times New Roman" w:cs="Times New Roman"/>
        </w:rPr>
        <w:t xml:space="preserve"> cell</w:t>
      </w:r>
      <w:r w:rsidR="00096B84" w:rsidRPr="00A92F02">
        <w:rPr>
          <w:rFonts w:ascii="Times New Roman" w:hAnsi="Times New Roman" w:cs="Times New Roman"/>
        </w:rPr>
        <w:t xml:space="preserve"> of the </w:t>
      </w:r>
      <w:r w:rsidR="00B57AB0" w:rsidRPr="00A92F02">
        <w:rPr>
          <w:rFonts w:ascii="Times New Roman" w:hAnsi="Times New Roman" w:cs="Times New Roman"/>
        </w:rPr>
        <w:t>P</w:t>
      </w:r>
      <w:r w:rsidR="00096B84" w:rsidRPr="00A92F02">
        <w:rPr>
          <w:rFonts w:ascii="Times New Roman" w:hAnsi="Times New Roman" w:cs="Times New Roman"/>
        </w:rPr>
        <w:t xml:space="preserve"> Cell (Present Cell)</w:t>
      </w:r>
      <w:r w:rsidR="00B57AB0" w:rsidRPr="00A92F02">
        <w:rPr>
          <w:rFonts w:ascii="Times New Roman" w:hAnsi="Times New Roman" w:cs="Times New Roman"/>
        </w:rPr>
        <w:t xml:space="preserve">. </w:t>
      </w:r>
    </w:p>
    <w:p w:rsidR="00096B84" w:rsidRPr="00A92F02" w:rsidRDefault="00096B8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Since </w:t>
      </w:r>
      <m:oMath>
        <m:r>
          <m:rPr>
            <m:sty m:val="p"/>
          </m:rPr>
          <w:rPr>
            <w:rFonts w:ascii="Cambria Math" w:hAnsi="Times New Roman" w:cs="Times New Roman"/>
          </w:rPr>
          <m:t>A</m:t>
        </m:r>
        <m:r>
          <m:rPr>
            <m:sty m:val="p"/>
          </m:rPr>
          <w:rPr>
            <w:rFonts w:ascii="Times New Roman" w:hAnsi="Times New Roman" w:cs="Times New Roman"/>
          </w:rPr>
          <m:t>'</m:t>
        </m:r>
        <m:r>
          <m:rPr>
            <m:sty m:val="p"/>
          </m:rPr>
          <w:rPr>
            <w:rFonts w:ascii="Cambria Math" w:hAnsi="Times New Roman" w:cs="Times New Roman"/>
          </w:rPr>
          <m:t>+B</m:t>
        </m:r>
        <m:r>
          <m:rPr>
            <m:sty m:val="p"/>
          </m:rPr>
          <w:rPr>
            <w:rFonts w:ascii="Times New Roman" w:hAnsi="Times New Roman" w:cs="Times New Roman"/>
          </w:rPr>
          <m:t>'</m:t>
        </m:r>
        <m:r>
          <m:rPr>
            <m:sty m:val="p"/>
          </m:rPr>
          <w:rPr>
            <w:rFonts w:ascii="Cambria Math" w:hAnsi="Times New Roman" w:cs="Times New Roman"/>
          </w:rPr>
          <m:t>=0</m:t>
        </m:r>
      </m:oMath>
      <w:r w:rsidRPr="00A92F02">
        <w:rPr>
          <w:rFonts w:ascii="Times New Roman" w:hAnsi="Times New Roman" w:cs="Times New Roman"/>
        </w:rPr>
        <w:t>, So,</w:t>
      </w:r>
    </w:p>
    <w:p w:rsidR="00096B84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096B84" w:rsidRPr="00A92F02" w:rsidRDefault="00096B8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704DC6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B2D5C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Put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E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+C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E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="00BB2D5C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  <m:d>
              <m:dPr>
                <m:ctrlPr>
                  <w:rPr>
                    <w:rFonts w:ascii="Cambria Math" w:hAnsi="Times New Roman" w:cs="Times New Roma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W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</m:sup>
                </m:sSubSup>
              </m:e>
            </m:d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  <m:r>
          <m:rPr>
            <m:sty m:val="p"/>
          </m:rPr>
          <w:rPr>
            <w:rFonts w:ascii="Cambria Math" w:hAnsi="Times New Roman" w:cs="Times New Roman"/>
          </w:rPr>
          <m:t>=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sSub>
              <m:sSubPr>
                <m:ctrlPr>
                  <w:rPr>
                    <w:rFonts w:ascii="Cambria Math" w:hAnsi="Times New Roman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Times New Roman" w:cs="Times New Roman"/>
              </w:rPr>
              <m:t>+C</m:t>
            </m:r>
            <m:sSup>
              <m:sSupPr>
                <m:ctrlPr>
                  <w:rPr>
                    <w:rFonts w:ascii="Cambria Math" w:hAnsi="Times New Roman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Times New Roman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W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Times New Roman" w:hAnsi="Times New Roman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RH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</w:rPr>
                          <m:t>W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d</m:t>
                </m:r>
              </m:sup>
            </m:sSup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den>
        </m:f>
      </m:oMath>
      <w:r w:rsidR="00BB2D5C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+</m:t>
        </m:r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</m:oMath>
      <w:r w:rsidR="00BB2D5C" w:rsidRPr="00A92F02">
        <w:rPr>
          <w:rFonts w:ascii="Times New Roman" w:hAnsi="Times New Roman" w:cs="Times New Roman"/>
        </w:rPr>
        <w:t>; and</w:t>
      </w:r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</w:rPr>
          <m:t>b=</m:t>
        </m:r>
        <m:sSubSup>
          <m:sSubSupPr>
            <m:ctrlPr>
              <w:rPr>
                <w:rFonts w:ascii="Cambria Math" w:hAnsi="Times New Roman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RH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p>
        </m:sSubSup>
        <m:f>
          <m:fPr>
            <m:ctrlPr>
              <w:rPr>
                <w:rFonts w:ascii="Cambria Math" w:hAnsi="Times New Roman" w:cs="Times New Roman"/>
              </w:rPr>
            </m:ctrlPr>
          </m:fPr>
          <m:num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num>
          <m:den>
            <m:r>
              <m:rPr>
                <m:sty m:val="p"/>
              </m:rPr>
              <w:rPr>
                <w:rFonts w:ascii="Times New Roman" w:hAnsi="Times New Roman" w:cs="Times New Roman"/>
              </w:rPr>
              <m:t>∆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>t</m:t>
            </m:r>
          </m:den>
        </m:f>
      </m:oMath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上述公式变为</w:t>
      </w:r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04DC6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+b</m:t>
          </m:r>
        </m:oMath>
      </m:oMathPara>
    </w:p>
    <w:p w:rsidR="00BB2D5C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我们可以用</w:t>
      </w:r>
      <w:r w:rsidRPr="00A92F02">
        <w:rPr>
          <w:rFonts w:ascii="Times New Roman" w:hAnsi="Times New Roman" w:cs="Times New Roman"/>
        </w:rPr>
        <w:t xml:space="preserve">Tridiagonal Matrix Algorithm (TDMA) </w:t>
      </w:r>
      <w:r w:rsidR="00F751BD" w:rsidRPr="00A92F02">
        <w:rPr>
          <w:rFonts w:ascii="Times New Roman" w:hAnsi="Times New Roman" w:cs="Times New Roman"/>
        </w:rPr>
        <w:t>来求解上述方程：</w:t>
      </w:r>
    </w:p>
    <w:p w:rsidR="00F751BD" w:rsidRPr="00A92F02" w:rsidRDefault="00F751B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设定</w:t>
      </w:r>
      <w:r w:rsidRPr="00A92F02">
        <w:rPr>
          <w:rFonts w:ascii="Times New Roman" w:hAnsi="Times New Roman" w:cs="Times New Roman"/>
        </w:rPr>
        <w:t xml:space="preserve">P Cell </w:t>
      </w:r>
      <w:r w:rsidRPr="00A92F02">
        <w:rPr>
          <w:rFonts w:ascii="Times New Roman" w:hAnsi="Times New Roman" w:cs="Times New Roman"/>
        </w:rPr>
        <w:t>编号为</w:t>
      </w:r>
      <w:r w:rsidRPr="00A92F02">
        <w:rPr>
          <w:rFonts w:ascii="Times New Roman" w:hAnsi="Times New Roman" w:cs="Times New Roman"/>
        </w:rPr>
        <w:t xml:space="preserve">i, then W cell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 xml:space="preserve">i-1, E cell </w:t>
      </w:r>
      <w:r w:rsidRPr="00A92F02">
        <w:rPr>
          <w:rFonts w:ascii="Times New Roman" w:hAnsi="Times New Roman" w:cs="Times New Roman"/>
        </w:rPr>
        <w:t>为</w:t>
      </w:r>
      <w:r w:rsidRPr="00A92F02">
        <w:rPr>
          <w:rFonts w:ascii="Times New Roman" w:hAnsi="Times New Roman" w:cs="Times New Roman"/>
        </w:rPr>
        <w:t>i+1</w:t>
      </w:r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E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W</m:t>
            </m:r>
          </m:sub>
        </m:sSub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 xml:space="preserve">; </w:t>
      </w:r>
      <m:oMath>
        <m:r>
          <m:rPr>
            <m:sty m:val="p"/>
          </m:rPr>
          <w:rPr>
            <w:rFonts w:ascii="Cambria Math" w:hAnsi="Times New Roman" w:cs="Times New Roman"/>
          </w:rPr>
          <m:t>b=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b>
        </m:sSub>
      </m:oMath>
      <w:r w:rsidR="00C2414F" w:rsidRPr="00A92F02">
        <w:rPr>
          <w:rFonts w:ascii="Times New Roman" w:hAnsi="Times New Roman" w:cs="Times New Roman"/>
        </w:rPr>
        <w:t>;</w:t>
      </w:r>
    </w:p>
    <w:p w:rsidR="00F751BD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7" style="position:absolute;left:0;text-align:left;margin-left:141.5pt;margin-top:15.15pt;width:148.6pt;height:19.4pt;z-index:251659264" filled="f"/>
        </w:pict>
      </w:r>
    </w:p>
    <w:p w:rsidR="00F751BD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F751BD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</m:oMath>
      </m:oMathPara>
    </w:p>
    <w:p w:rsidR="00F751BD" w:rsidRPr="00A92F02" w:rsidRDefault="00F751B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B2D5C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C2414F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(a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 xml:space="preserve">) 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</m:oMath>
      </m:oMathPara>
    </w:p>
    <w:p w:rsidR="00C2414F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rect id="_x0000_s1028" style="position:absolute;left:0;text-align:left;margin-left:118.2pt;margin-top:9.4pt;width:204.95pt;height:45.45pt;z-index:251660288" filled="f"/>
        </w:pict>
      </w:r>
    </w:p>
    <w:p w:rsidR="00C2414F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B2D5C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 xml:space="preserve">; </m:t>
          </m:r>
          <m:sSub>
            <m:sSubPr>
              <m:ctrlPr>
                <w:rPr>
                  <w:rFonts w:ascii="Cambria Math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(a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Times New Roman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</m:oMath>
      </m:oMathPara>
    </w:p>
    <w:p w:rsidR="00C2414F" w:rsidRPr="00A92F02" w:rsidRDefault="00C2414F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04DC6" w:rsidRPr="00A92F02" w:rsidRDefault="00BB2D5C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For the boundary condition (</w:t>
      </w:r>
      <w:r w:rsidRPr="00A92F02">
        <w:rPr>
          <w:rFonts w:ascii="Times New Roman" w:hAnsi="Times New Roman" w:cs="Times New Roman"/>
        </w:rPr>
        <w:t>边界条件</w:t>
      </w:r>
      <w:r w:rsidRPr="00A92F02">
        <w:rPr>
          <w:rFonts w:ascii="Times New Roman" w:hAnsi="Times New Roman" w:cs="Times New Roman"/>
        </w:rPr>
        <w:t>)</w:t>
      </w:r>
      <w:r w:rsidR="00C2414F" w:rsidRPr="00A92F02">
        <w:rPr>
          <w:rFonts w:ascii="Times New Roman" w:hAnsi="Times New Roman" w:cs="Times New Roman"/>
        </w:rPr>
        <w:t xml:space="preserve">, </w:t>
      </w:r>
      <w:r w:rsidR="00C2414F" w:rsidRPr="00A92F02">
        <w:rPr>
          <w:rFonts w:ascii="Times New Roman" w:hAnsi="Times New Roman" w:cs="Times New Roman"/>
        </w:rPr>
        <w:t>对于该问题，假设第一个</w:t>
      </w:r>
      <w:r w:rsidR="00C2414F" w:rsidRPr="00A92F02">
        <w:rPr>
          <w:rFonts w:ascii="Times New Roman" w:hAnsi="Times New Roman" w:cs="Times New Roman"/>
        </w:rPr>
        <w:t>Cell</w:t>
      </w:r>
      <w:r w:rsidR="00C2414F" w:rsidRPr="00A92F02">
        <w:rPr>
          <w:rFonts w:ascii="Times New Roman" w:hAnsi="Times New Roman" w:cs="Times New Roman"/>
        </w:rPr>
        <w:t>的</w:t>
      </w:r>
      <w:r w:rsidR="00840066" w:rsidRPr="00A92F02">
        <w:rPr>
          <w:rFonts w:ascii="Times New Roman" w:hAnsi="Times New Roman" w:cs="Times New Roman"/>
        </w:rPr>
        <w:t xml:space="preserve">left boundary </w:t>
      </w:r>
      <w:r w:rsidR="00840066" w:rsidRPr="00A92F02">
        <w:rPr>
          <w:rFonts w:ascii="Times New Roman" w:hAnsi="Times New Roman" w:cs="Times New Roman"/>
        </w:rPr>
        <w:t>的</w:t>
      </w:r>
      <w:r w:rsidR="00C2414F" w:rsidRPr="00A92F02">
        <w:rPr>
          <w:rFonts w:ascii="Times New Roman" w:hAnsi="Times New Roman" w:cs="Times New Roman"/>
        </w:rPr>
        <w:t>RH</w:t>
      </w:r>
      <w:r w:rsidR="00C2414F" w:rsidRPr="00A92F02">
        <w:rPr>
          <w:rFonts w:ascii="Times New Roman" w:hAnsi="Times New Roman" w:cs="Times New Roman"/>
        </w:rPr>
        <w:t>等于空气的</w:t>
      </w:r>
      <w:r w:rsidR="00C2414F" w:rsidRPr="00A92F02">
        <w:rPr>
          <w:rFonts w:ascii="Times New Roman" w:hAnsi="Times New Roman" w:cs="Times New Roman"/>
        </w:rPr>
        <w:t>RH=60%</w:t>
      </w:r>
      <w:r w:rsidR="00231AE7" w:rsidRPr="00A92F02">
        <w:rPr>
          <w:rFonts w:ascii="Times New Roman" w:hAnsi="Times New Roman" w:cs="Times New Roman"/>
        </w:rPr>
        <w:t xml:space="preserve"> </w:t>
      </w:r>
      <w:r w:rsidR="00231AE7" w:rsidRPr="00A92F02">
        <w:rPr>
          <w:rFonts w:ascii="Times New Roman" w:hAnsi="Times New Roman" w:cs="Times New Roman"/>
        </w:rPr>
        <w:t>（第一类边界条件，</w:t>
      </w:r>
      <w:r w:rsidR="00231AE7" w:rsidRPr="00A92F02">
        <w:rPr>
          <w:rFonts w:ascii="Times New Roman" w:hAnsi="Times New Roman" w:cs="Times New Roman"/>
        </w:rPr>
        <w:t>Dirichlet Condition (</w:t>
      </w:r>
      <m:oMath>
        <m:r>
          <m:rPr>
            <m:sty m:val="p"/>
          </m:rPr>
          <w:rPr>
            <w:rFonts w:ascii="Times New Roman" w:hAnsi="Times New Roman" w:cs="Times New Roman"/>
          </w:rPr>
          <m:t>Φ</m:t>
        </m:r>
        <m:r>
          <m:rPr>
            <m:sty m:val="p"/>
          </m:rPr>
          <w:rPr>
            <w:rFonts w:ascii="Cambria Math" w:hAnsi="Times New Roman" w:cs="Times New Roman"/>
          </w:rPr>
          <m:t>=</m:t>
        </m:r>
        <m:sSub>
          <m:sSubPr>
            <m:ctrlPr>
              <w:rPr>
                <w:rFonts w:ascii="Cambria Math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hAnsi="Times New Roman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</w:rPr>
              <m:t>0</m:t>
            </m:r>
          </m:sub>
        </m:sSub>
      </m:oMath>
      <w:r w:rsidR="00231AE7" w:rsidRPr="00A92F02">
        <w:rPr>
          <w:rFonts w:ascii="Times New Roman" w:hAnsi="Times New Roman" w:cs="Times New Roman"/>
        </w:rPr>
        <w:t>)</w:t>
      </w:r>
      <w:r w:rsidR="00231AE7" w:rsidRPr="00A92F02">
        <w:rPr>
          <w:rFonts w:ascii="Times New Roman" w:hAnsi="Times New Roman" w:cs="Times New Roman"/>
        </w:rPr>
        <w:t>）</w:t>
      </w:r>
      <w:r w:rsidR="00231AE7" w:rsidRPr="00A92F02">
        <w:rPr>
          <w:rFonts w:ascii="Times New Roman" w:hAnsi="Times New Roman" w:cs="Times New Roman"/>
        </w:rPr>
        <w:t>. A</w:t>
      </w:r>
      <w:r w:rsidR="00AF32EF" w:rsidRPr="00A92F02">
        <w:rPr>
          <w:rFonts w:ascii="Times New Roman" w:hAnsi="Times New Roman" w:cs="Times New Roman"/>
        </w:rPr>
        <w:t xml:space="preserve">nd </w:t>
      </w:r>
      <w:r w:rsidR="00840066" w:rsidRPr="00A92F02">
        <w:rPr>
          <w:rFonts w:ascii="Times New Roman" w:hAnsi="Times New Roman" w:cs="Times New Roman"/>
        </w:rPr>
        <w:t>initial condition (</w:t>
      </w:r>
      <w:r w:rsidR="00840066" w:rsidRPr="00A92F02">
        <w:rPr>
          <w:rFonts w:ascii="Times New Roman" w:hAnsi="Times New Roman" w:cs="Times New Roman"/>
        </w:rPr>
        <w:t>初始条件</w:t>
      </w:r>
      <w:r w:rsidR="00840066" w:rsidRPr="00A92F02">
        <w:rPr>
          <w:rFonts w:ascii="Times New Roman" w:hAnsi="Times New Roman" w:cs="Times New Roman"/>
        </w:rPr>
        <w:t xml:space="preserve">) </w:t>
      </w:r>
      <w:r w:rsidR="00F448A2" w:rsidRPr="00A92F02">
        <w:rPr>
          <w:rFonts w:ascii="Times New Roman" w:hAnsi="Times New Roman" w:cs="Times New Roman"/>
        </w:rPr>
        <w:t>at time=0, RH=99.99</w:t>
      </w:r>
      <w:r w:rsidR="00AF32EF" w:rsidRPr="00A92F02">
        <w:rPr>
          <w:rFonts w:ascii="Times New Roman" w:hAnsi="Times New Roman" w:cs="Times New Roman"/>
        </w:rPr>
        <w:t xml:space="preserve">% for all the cells. </w:t>
      </w:r>
    </w:p>
    <w:p w:rsidR="00AF32EF" w:rsidRPr="00A92F02" w:rsidRDefault="00125C83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因此，对于第一个</w:t>
      </w:r>
      <w:r w:rsidRPr="00A92F02">
        <w:rPr>
          <w:rFonts w:ascii="Times New Roman" w:hAnsi="Times New Roman" w:cs="Times New Roman"/>
        </w:rPr>
        <w:t>Cell,</w:t>
      </w:r>
    </w:p>
    <w:p w:rsidR="00125C83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1left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x/2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125C83" w:rsidRPr="00A92F02" w:rsidRDefault="00125C83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25C83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1E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1left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x/2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1E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1E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1left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x/2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1left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DF3F71" w:rsidRPr="00A92F02" w:rsidRDefault="00DF3F7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125C83" w:rsidRPr="00A92F02" w:rsidRDefault="00125C83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对于最后一个</w:t>
      </w:r>
      <w:r w:rsidRPr="00A92F02">
        <w:rPr>
          <w:rFonts w:ascii="Times New Roman" w:hAnsi="Times New Roman" w:cs="Times New Roman"/>
        </w:rPr>
        <w:t>Cell (N),</w:t>
      </w:r>
      <w:r w:rsidR="00966BAE" w:rsidRPr="00A92F02">
        <w:rPr>
          <w:rFonts w:ascii="Times New Roman" w:hAnsi="Times New Roman" w:cs="Times New Roman"/>
        </w:rPr>
        <w:t xml:space="preserve"> </w:t>
      </w:r>
      <w:r w:rsidR="00231AE7" w:rsidRPr="00A92F02">
        <w:rPr>
          <w:rFonts w:ascii="Times New Roman" w:hAnsi="Times New Roman" w:cs="Times New Roman"/>
        </w:rPr>
        <w:t>因为右边界封闭，因此</w:t>
      </w:r>
      <w:r w:rsidR="00231AE7" w:rsidRPr="00A92F02"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Times New Roman" w:cs="Times New Roman"/>
          </w:rPr>
          <m:t>D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sSubSup>
              <m:sSubSupPr>
                <m:ctrlPr>
                  <w:rPr>
                    <w:rFonts w:ascii="Cambria Math" w:hAnsi="Times New Roman" w:cs="Times New Roman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RH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NE</m:t>
                </m:r>
              </m:sub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</w:rPr>
                  <m:t>1</m:t>
                </m:r>
              </m:sup>
            </m:sSubSup>
          </m:e>
        </m:d>
        <m:r>
          <m:rPr>
            <m:sty m:val="p"/>
          </m:rPr>
          <w:rPr>
            <w:rFonts w:ascii="Cambria Math" w:hAnsi="Times New Roman" w:cs="Times New Roman"/>
          </w:rPr>
          <m:t>=0</m:t>
        </m:r>
      </m:oMath>
      <w:r w:rsidR="00231AE7" w:rsidRPr="00A92F02">
        <w:rPr>
          <w:rFonts w:ascii="Times New Roman" w:hAnsi="Times New Roman" w:cs="Times New Roman"/>
        </w:rPr>
        <w:t xml:space="preserve"> (</w:t>
      </w:r>
      <w:r w:rsidR="00231AE7" w:rsidRPr="00A92F02">
        <w:rPr>
          <w:rFonts w:ascii="Times New Roman" w:hAnsi="Times New Roman" w:cs="Times New Roman"/>
        </w:rPr>
        <w:t>第二类边界条件</w:t>
      </w:r>
      <w:r w:rsidR="00231AE7" w:rsidRPr="00A92F02">
        <w:rPr>
          <w:rFonts w:ascii="Times New Roman" w:hAnsi="Times New Roman" w:cs="Times New Roman"/>
        </w:rPr>
        <w:t xml:space="preserve"> Neumann Conditions)</w:t>
      </w:r>
      <w:r w:rsidR="005805F5" w:rsidRPr="00A92F02">
        <w:rPr>
          <w:rFonts w:ascii="Times New Roman" w:hAnsi="Times New Roman" w:cs="Times New Roman"/>
        </w:rPr>
        <w:t xml:space="preserve">. </w:t>
      </w:r>
    </w:p>
    <w:p w:rsidR="00231AE7" w:rsidRPr="00A92F02" w:rsidRDefault="00231AE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31AE7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</w:rPr>
            <m:t>-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x+(0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E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+D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e>
          </m:d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-</m:t>
              </m:r>
              <m:sSubSup>
                <m:sSubSupPr>
                  <m:ctrlPr>
                    <w:rPr>
                      <w:rFonts w:ascii="Cambria Math" w:hAnsi="Times New Roman" w:cs="Times New Roman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W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)</m:t>
          </m:r>
          <m:r>
            <m:rPr>
              <m:sty m:val="p"/>
            </m:rPr>
            <w:rPr>
              <w:rFonts w:ascii="Times New Roman" w:hAnsi="Times New Roman" w:cs="Times New Roman"/>
            </w:rPr>
            <m:t>∆</m:t>
          </m:r>
          <m:r>
            <m:rPr>
              <m:sty m:val="p"/>
            </m:rPr>
            <w:rPr>
              <w:rFonts w:ascii="Cambria Math" w:hAnsi="Times New Roman" w:cs="Times New Roman"/>
            </w:rPr>
            <m:t>t=0</m:t>
          </m:r>
        </m:oMath>
      </m:oMathPara>
    </w:p>
    <w:p w:rsidR="00DF3F71" w:rsidRPr="00A92F02" w:rsidRDefault="00DF3F71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75DEF" w:rsidRPr="00A92F02" w:rsidRDefault="00D36018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+0+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D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Times New Roman" w:cs="Times New Roman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RH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NW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</w:rPr>
                            <m:t>1</m:t>
                          </m:r>
                        </m:sup>
                      </m:sSub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=0</m:t>
          </m:r>
          <m:r>
            <m:rPr>
              <m:sty m:val="p"/>
            </m:rPr>
            <w:rPr>
              <w:rFonts w:ascii="Times New Roman" w:hAnsi="Times New Roman" w:cs="Times New Roman"/>
            </w:rPr>
            <m:t>*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Nright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</m:t>
              </m:r>
              <m:d>
                <m:dPr>
                  <m:ctrlPr>
                    <w:rPr>
                      <w:rFonts w:ascii="Cambria Math" w:hAnsi="Times New Roman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Times New Roman" w:cs="Times New Roman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RH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NW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NW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  <m:sub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0</m:t>
              </m:r>
            </m:sup>
          </m:sSubSup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∆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</m:oMath>
      </m:oMathPara>
    </w:p>
    <w:p w:rsidR="00704DC6" w:rsidRPr="00A92F02" w:rsidRDefault="00704DC6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04DC6" w:rsidRPr="00A92F02" w:rsidRDefault="0059509B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根据上述的推到，可以使用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进行编程。</w:t>
      </w:r>
      <w:r w:rsidRPr="00A92F02">
        <w:rPr>
          <w:rFonts w:ascii="Times New Roman" w:hAnsi="Times New Roman" w:cs="Times New Roman"/>
        </w:rPr>
        <w:t>MATLAB</w:t>
      </w:r>
      <w:r w:rsidRPr="00A92F02">
        <w:rPr>
          <w:rFonts w:ascii="Times New Roman" w:hAnsi="Times New Roman" w:cs="Times New Roman"/>
        </w:rPr>
        <w:t>的</w:t>
      </w:r>
      <w:r w:rsidRPr="00A92F02">
        <w:rPr>
          <w:rFonts w:ascii="Times New Roman" w:hAnsi="Times New Roman" w:cs="Times New Roman"/>
        </w:rPr>
        <w:t>m</w:t>
      </w:r>
      <w:r w:rsidRPr="00A92F02">
        <w:rPr>
          <w:rFonts w:ascii="Times New Roman" w:hAnsi="Times New Roman" w:cs="Times New Roman"/>
        </w:rPr>
        <w:t>文件附在附录</w:t>
      </w:r>
      <w:r w:rsidRPr="00A92F02">
        <w:rPr>
          <w:rFonts w:ascii="Times New Roman" w:hAnsi="Times New Roman" w:cs="Times New Roman"/>
        </w:rPr>
        <w:t>*</w:t>
      </w:r>
      <w:r w:rsidRPr="00A92F02">
        <w:rPr>
          <w:rFonts w:ascii="Times New Roman" w:hAnsi="Times New Roman" w:cs="Times New Roman"/>
        </w:rPr>
        <w:t>。</w:t>
      </w:r>
      <w:r w:rsidRPr="00A92F02">
        <w:rPr>
          <w:rFonts w:ascii="Times New Roman" w:hAnsi="Times New Roman" w:cs="Times New Roman"/>
        </w:rPr>
        <w:t xml:space="preserve"> </w:t>
      </w:r>
    </w:p>
    <w:p w:rsidR="00704DC6" w:rsidRPr="00A92F02" w:rsidRDefault="00704DC6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59509B" w:rsidRPr="00A92F02" w:rsidRDefault="00A33182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commentRangeStart w:id="4"/>
      <w:r w:rsidRPr="00A92F02">
        <w:rPr>
          <w:rFonts w:ascii="Times New Roman" w:hAnsi="Times New Roman" w:cs="Times New Roman"/>
        </w:rPr>
        <w:t>对于二维的运移情况（</w:t>
      </w:r>
      <w:r w:rsidRPr="00A92F02">
        <w:rPr>
          <w:rFonts w:ascii="Times New Roman" w:hAnsi="Times New Roman" w:cs="Times New Roman"/>
        </w:rPr>
        <w:t>2D Case</w:t>
      </w:r>
      <w:r w:rsidRPr="00A92F02">
        <w:rPr>
          <w:rFonts w:ascii="Times New Roman" w:hAnsi="Times New Roman" w:cs="Times New Roman"/>
        </w:rPr>
        <w:t>）</w:t>
      </w:r>
      <w:r w:rsidRPr="00A92F02">
        <w:rPr>
          <w:rFonts w:ascii="Times New Roman" w:hAnsi="Times New Roman" w:cs="Times New Roman"/>
        </w:rPr>
        <w:t xml:space="preserve">, </w:t>
      </w:r>
      <w:r w:rsidRPr="00A92F02">
        <w:rPr>
          <w:rFonts w:ascii="Times New Roman" w:hAnsi="Times New Roman" w:cs="Times New Roman"/>
        </w:rPr>
        <w:t>偏微分方程（</w:t>
      </w:r>
      <w:r w:rsidRPr="00A92F02">
        <w:rPr>
          <w:rFonts w:ascii="Times New Roman" w:hAnsi="Times New Roman" w:cs="Times New Roman"/>
        </w:rPr>
        <w:t>partial differential equation</w:t>
      </w:r>
      <w:r w:rsidRPr="00A92F02">
        <w:rPr>
          <w:rFonts w:ascii="Times New Roman" w:hAnsi="Times New Roman" w:cs="Times New Roman"/>
        </w:rPr>
        <w:t>）变成：</w:t>
      </w:r>
      <w:commentRangeEnd w:id="4"/>
      <w:r w:rsidR="003C4A86">
        <w:rPr>
          <w:rStyle w:val="aa"/>
        </w:rPr>
        <w:commentReference w:id="4"/>
      </w:r>
    </w:p>
    <w:p w:rsidR="00A33182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r>
            <m:rPr>
              <m:sty m:val="p"/>
            </m:rPr>
            <w:rPr>
              <w:rFonts w:ascii="Times New Roman" w:hAnsi="Times New Roman" w:cs="Times New Roman"/>
            </w:rPr>
            <m:t>∇∙</m:t>
          </m:r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∇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RH</m:t>
              </m:r>
            </m:e>
          </m:d>
        </m:oMath>
      </m:oMathPara>
    </w:p>
    <w:p w:rsidR="00A33182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(RH)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x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x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Times New Roman" w:cs="Times New Roman"/>
            </w:rPr>
            <m:t>+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Times New Roman" w:hAnsi="Times New Roman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y</m:t>
              </m:r>
            </m:den>
          </m:f>
          <m:d>
            <m:dPr>
              <m:ctrlPr>
                <w:rPr>
                  <w:rFonts w:ascii="Cambria Math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D(RH)</m:t>
              </m:r>
              <m:f>
                <m:fPr>
                  <m:ctrlPr>
                    <w:rPr>
                      <w:rFonts w:ascii="Cambria Math" w:hAnsi="Times New Roman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RH</m:t>
                  </m:r>
                </m:num>
                <m:den>
                  <m:r>
                    <m:rPr>
                      <m:sty m:val="p"/>
                    </m:rPr>
                    <w:rPr>
                      <w:rFonts w:ascii="Times New Roman" w:hAnsi="Times New Roman" w:cs="Times New Roman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</w:rPr>
                    <m:t>y</m:t>
                  </m:r>
                </m:den>
              </m:f>
            </m:e>
          </m:d>
        </m:oMath>
      </m:oMathPara>
    </w:p>
    <w:p w:rsidR="0059509B" w:rsidRPr="00A92F02" w:rsidRDefault="0059509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59509B" w:rsidRPr="00A92F02" w:rsidRDefault="0059509B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  <w:b/>
        </w:rPr>
        <w:t>2.2 OpenFOAM</w:t>
      </w:r>
      <w:r w:rsidRPr="00A92F02">
        <w:rPr>
          <w:rFonts w:ascii="Times New Roman" w:hAnsi="Times New Roman" w:cs="Times New Roman"/>
          <w:b/>
        </w:rPr>
        <w:t>算例讨论</w:t>
      </w:r>
      <w:r w:rsidR="004B74AF" w:rsidRPr="00A92F02">
        <w:rPr>
          <w:rFonts w:ascii="Times New Roman" w:hAnsi="Times New Roman" w:cs="Times New Roman"/>
        </w:rPr>
        <w:t xml:space="preserve"> (</w:t>
      </w:r>
      <w:hyperlink r:id="rId36" w:history="1">
        <w:r w:rsidR="004B74AF" w:rsidRPr="00A92F02">
          <w:rPr>
            <w:rStyle w:val="a5"/>
            <w:rFonts w:ascii="Times New Roman" w:hAnsi="Times New Roman" w:cs="Times New Roman"/>
          </w:rPr>
          <w:t>https://cfd.direct/openfoam/user-guide/</w:t>
        </w:r>
      </w:hyperlink>
      <w:r w:rsidR="004B74AF" w:rsidRPr="00A92F02">
        <w:rPr>
          <w:rFonts w:ascii="Times New Roman" w:hAnsi="Times New Roman" w:cs="Times New Roman"/>
        </w:rPr>
        <w:t>)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2.3 OpenFOAM 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5" w:name="_Toc476899868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第三章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LIGGGHTS</w:t>
      </w:r>
      <w:bookmarkEnd w:id="5"/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3.1 LIGGGHTS</w:t>
      </w:r>
      <w:r w:rsidRPr="00A92F02">
        <w:rPr>
          <w:rFonts w:ascii="Times New Roman" w:hAnsi="Times New Roman" w:cs="Times New Roman"/>
          <w:b/>
        </w:rPr>
        <w:t>基础理论及模型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3.2 LIGGGHTS</w:t>
      </w:r>
      <w:r w:rsidRPr="00A92F02">
        <w:rPr>
          <w:rFonts w:ascii="Times New Roman" w:hAnsi="Times New Roman" w:cs="Times New Roman"/>
          <w:b/>
        </w:rPr>
        <w:t>算例讨论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3.3 LIGGGTHS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711747" w:rsidRPr="00A92F02" w:rsidRDefault="00711747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476899869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第四章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. CFDEM</w:t>
      </w:r>
      <w:bookmarkEnd w:id="6"/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4.1 CFDEM </w:t>
      </w:r>
      <w:r w:rsidRPr="00A92F02">
        <w:rPr>
          <w:rFonts w:ascii="Times New Roman" w:hAnsi="Times New Roman" w:cs="Times New Roman"/>
          <w:b/>
        </w:rPr>
        <w:t>基础理论及模型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4.2 CFDEM</w:t>
      </w:r>
      <w:r w:rsidRPr="00A92F02">
        <w:rPr>
          <w:rFonts w:ascii="Times New Roman" w:hAnsi="Times New Roman" w:cs="Times New Roman"/>
          <w:b/>
        </w:rPr>
        <w:t>算例讨论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>4.3 CFDEM</w:t>
      </w:r>
      <w:r w:rsidRPr="00A92F02">
        <w:rPr>
          <w:rFonts w:ascii="Times New Roman" w:hAnsi="Times New Roman" w:cs="Times New Roman"/>
          <w:b/>
        </w:rPr>
        <w:t>二次开发</w:t>
      </w:r>
    </w:p>
    <w:p w:rsidR="00711747" w:rsidRPr="00A92F02" w:rsidRDefault="00711747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u w:val="single"/>
        </w:rPr>
      </w:pPr>
      <w:r w:rsidRPr="00A92F02">
        <w:rPr>
          <w:rFonts w:ascii="Times New Roman" w:hAnsi="Times New Roman" w:cs="Times New Roman"/>
        </w:rPr>
        <w:br w:type="page"/>
      </w:r>
      <w:bookmarkStart w:id="7" w:name="_Toc476899870"/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第五章</w:t>
      </w:r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 Paraview </w:t>
      </w:r>
      <w:r w:rsidR="005F3429" w:rsidRPr="00A92F02">
        <w:rPr>
          <w:rFonts w:ascii="Times New Roman" w:hAnsi="Times New Roman" w:cs="Times New Roman"/>
          <w:sz w:val="24"/>
          <w:szCs w:val="24"/>
          <w:u w:val="single"/>
        </w:rPr>
        <w:t>后处理</w:t>
      </w:r>
      <w:bookmarkEnd w:id="7"/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5.1 </w:t>
      </w:r>
      <w:r w:rsidRPr="00A92F02">
        <w:rPr>
          <w:rFonts w:ascii="Times New Roman" w:hAnsi="Times New Roman" w:cs="Times New Roman"/>
        </w:rPr>
        <w:t>使用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提取数据</w:t>
      </w:r>
      <w:r w:rsidRPr="00A92F02">
        <w:rPr>
          <w:rFonts w:ascii="Times New Roman" w:hAnsi="Times New Roman" w:cs="Times New Roman"/>
        </w:rPr>
        <w:t xml:space="preserve"> (data)</w:t>
      </w: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5.2 </w:t>
      </w:r>
      <w:r w:rsidRPr="00A92F02">
        <w:rPr>
          <w:rFonts w:ascii="Times New Roman" w:hAnsi="Times New Roman" w:cs="Times New Roman"/>
        </w:rPr>
        <w:t>使用</w:t>
      </w:r>
      <w:r w:rsidRPr="00A92F02">
        <w:rPr>
          <w:rFonts w:ascii="Times New Roman" w:hAnsi="Times New Roman" w:cs="Times New Roman"/>
        </w:rPr>
        <w:t>Paraview</w:t>
      </w:r>
      <w:r w:rsidRPr="00A92F02">
        <w:rPr>
          <w:rFonts w:ascii="Times New Roman" w:hAnsi="Times New Roman" w:cs="Times New Roman"/>
        </w:rPr>
        <w:t>制作动画</w:t>
      </w:r>
      <w:r w:rsidRPr="00A92F02">
        <w:rPr>
          <w:rFonts w:ascii="Times New Roman" w:hAnsi="Times New Roman" w:cs="Times New Roman"/>
        </w:rPr>
        <w:t xml:space="preserve"> (animation)</w:t>
      </w: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324AFA" w:rsidRPr="00A92F02" w:rsidRDefault="00324AFA" w:rsidP="00CF26C7">
      <w:pPr>
        <w:widowControl/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5F3429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8" w:name="_Toc476899871"/>
      <w:r w:rsidRPr="00A92F02">
        <w:rPr>
          <w:rFonts w:ascii="Times New Roman" w:hAnsi="Times New Roman" w:cs="Times New Roman"/>
          <w:sz w:val="24"/>
          <w:szCs w:val="24"/>
          <w:u w:val="single"/>
        </w:rPr>
        <w:t>第六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章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实例应用（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APPLICATIONS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8"/>
    </w:p>
    <w:p w:rsidR="002B19AD" w:rsidRPr="00A92F02" w:rsidRDefault="00324AFA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6.1 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widowControl/>
        <w:adjustRightInd w:val="0"/>
        <w:snapToGrid w:val="0"/>
        <w:spacing w:line="264" w:lineRule="auto"/>
        <w:jc w:val="left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br w:type="page"/>
      </w:r>
    </w:p>
    <w:p w:rsidR="002B19AD" w:rsidRPr="00A92F02" w:rsidRDefault="005F3429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9" w:name="_Toc476899872"/>
      <w:r w:rsidRPr="00A92F02">
        <w:rPr>
          <w:rFonts w:ascii="Times New Roman" w:hAnsi="Times New Roman" w:cs="Times New Roman"/>
          <w:sz w:val="24"/>
          <w:szCs w:val="24"/>
          <w:u w:val="single"/>
        </w:rPr>
        <w:lastRenderedPageBreak/>
        <w:t>第七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章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重要参考文献（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List of Key References</w:t>
      </w:r>
      <w:r w:rsidR="002B19AD"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9"/>
    </w:p>
    <w:p w:rsidR="002B19AD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7.1 CFD </w:t>
      </w:r>
      <w:r w:rsidRPr="00A92F02">
        <w:rPr>
          <w:rFonts w:ascii="Times New Roman" w:hAnsi="Times New Roman" w:cs="Times New Roman"/>
          <w:b/>
        </w:rPr>
        <w:t>文献</w:t>
      </w:r>
    </w:p>
    <w:p w:rsidR="00BE0ED9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[1]</w:t>
      </w:r>
    </w:p>
    <w:p w:rsidR="00643B94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[2]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7.2 DEM </w:t>
      </w:r>
      <w:r w:rsidRPr="00A92F02">
        <w:rPr>
          <w:rFonts w:ascii="Times New Roman" w:hAnsi="Times New Roman" w:cs="Times New Roman"/>
          <w:b/>
        </w:rPr>
        <w:t>文献</w:t>
      </w:r>
    </w:p>
    <w:p w:rsidR="00BE0ED9" w:rsidRPr="00A92F02" w:rsidRDefault="00BE0ED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EDEM</w:t>
      </w:r>
      <w:r w:rsidRPr="00A92F02">
        <w:rPr>
          <w:rFonts w:ascii="Times New Roman" w:hAnsi="Times New Roman" w:cs="Times New Roman"/>
        </w:rPr>
        <w:t>商业软件的网页提供了</w:t>
      </w:r>
      <w:r w:rsidRPr="00A92F02">
        <w:rPr>
          <w:rFonts w:ascii="Times New Roman" w:hAnsi="Times New Roman" w:cs="Times New Roman"/>
        </w:rPr>
        <w:t>DEM Literature Database</w:t>
      </w:r>
      <w:r w:rsidRPr="00A92F02">
        <w:rPr>
          <w:rFonts w:ascii="Times New Roman" w:hAnsi="Times New Roman" w:cs="Times New Roman"/>
        </w:rPr>
        <w:t>，可以查询最新的关于离散元以及耦合模拟的理论和应用文献。链接如下：</w:t>
      </w:r>
    </w:p>
    <w:p w:rsidR="00BE0ED9" w:rsidRPr="00A92F02" w:rsidRDefault="00D36018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hyperlink r:id="rId37" w:history="1">
        <w:r w:rsidR="00BE0ED9" w:rsidRPr="00A92F02">
          <w:rPr>
            <w:rStyle w:val="a5"/>
            <w:rFonts w:ascii="Times New Roman" w:hAnsi="Times New Roman" w:cs="Times New Roman"/>
          </w:rPr>
          <w:t>http://www.edemsimulation.com/resources-learning/dem-literature-database/</w:t>
        </w:r>
      </w:hyperlink>
    </w:p>
    <w:p w:rsidR="00BE0ED9" w:rsidRPr="00A92F02" w:rsidRDefault="00BE0ED9" w:rsidP="00CF26C7">
      <w:pPr>
        <w:adjustRightInd w:val="0"/>
        <w:snapToGrid w:val="0"/>
        <w:spacing w:line="264" w:lineRule="auto"/>
        <w:ind w:firstLine="418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以下文献是手册编写过程中引用的文献。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[1] 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 xml:space="preserve">[2] </w:t>
      </w: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BE0ED9" w:rsidRPr="00A92F02" w:rsidRDefault="00BE0ED9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  <w:b/>
        </w:rPr>
      </w:pPr>
      <w:r w:rsidRPr="00A92F02">
        <w:rPr>
          <w:rFonts w:ascii="Times New Roman" w:hAnsi="Times New Roman" w:cs="Times New Roman"/>
          <w:b/>
        </w:rPr>
        <w:t xml:space="preserve">7.3 Coupled CFD and DEM </w:t>
      </w:r>
      <w:r w:rsidRPr="00A92F02">
        <w:rPr>
          <w:rFonts w:ascii="Times New Roman" w:hAnsi="Times New Roman" w:cs="Times New Roman"/>
          <w:b/>
        </w:rPr>
        <w:t>文献</w:t>
      </w:r>
    </w:p>
    <w:p w:rsidR="002B19AD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[1]</w:t>
      </w:r>
    </w:p>
    <w:p w:rsidR="002B19AD" w:rsidRPr="00A92F02" w:rsidRDefault="00643B94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  <w:r w:rsidRPr="00A92F02">
        <w:rPr>
          <w:rFonts w:ascii="Times New Roman" w:hAnsi="Times New Roman" w:cs="Times New Roman"/>
        </w:rPr>
        <w:t>[2]</w:t>
      </w: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pStyle w:val="1"/>
        <w:adjustRightInd w:val="0"/>
        <w:snapToGrid w:val="0"/>
        <w:spacing w:line="264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bookmarkStart w:id="10" w:name="_Toc476899873"/>
      <w:r w:rsidRPr="00A92F02">
        <w:rPr>
          <w:rFonts w:ascii="Times New Roman" w:hAnsi="Times New Roman" w:cs="Times New Roman"/>
          <w:sz w:val="24"/>
          <w:szCs w:val="24"/>
          <w:u w:val="single"/>
        </w:rPr>
        <w:t>附录：论坛问答（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Q&amp;A</w:t>
      </w:r>
      <w:r w:rsidRPr="00A92F02">
        <w:rPr>
          <w:rFonts w:ascii="Times New Roman" w:hAnsi="Times New Roman" w:cs="Times New Roman"/>
          <w:sz w:val="24"/>
          <w:szCs w:val="24"/>
          <w:u w:val="single"/>
        </w:rPr>
        <w:t>）</w:t>
      </w:r>
      <w:bookmarkEnd w:id="10"/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p w:rsidR="002B19AD" w:rsidRPr="00A92F02" w:rsidRDefault="002B19AD" w:rsidP="00CF26C7">
      <w:pPr>
        <w:adjustRightInd w:val="0"/>
        <w:snapToGrid w:val="0"/>
        <w:spacing w:line="264" w:lineRule="auto"/>
        <w:rPr>
          <w:rFonts w:ascii="Times New Roman" w:hAnsi="Times New Roman" w:cs="Times New Roman"/>
        </w:rPr>
      </w:pPr>
    </w:p>
    <w:sectPr w:rsidR="002B19AD" w:rsidRPr="00A92F02" w:rsidSect="0082143F">
      <w:footerReference w:type="default" r:id="rId3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Kun" w:date="2017-04-13T10:28:00Z" w:initials="K">
    <w:p w:rsidR="00CF26C7" w:rsidRDefault="00CF26C7">
      <w:pPr>
        <w:pStyle w:val="ab"/>
      </w:pPr>
      <w:r>
        <w:rPr>
          <w:rStyle w:val="aa"/>
        </w:rPr>
        <w:annotationRef/>
      </w:r>
      <w:r>
        <w:t>需要进一步解决</w:t>
      </w:r>
    </w:p>
  </w:comment>
  <w:comment w:id="4" w:author="Kun" w:date="2017-04-13T12:38:00Z" w:initials="K">
    <w:p w:rsidR="00CF26C7" w:rsidRDefault="00CF26C7">
      <w:pPr>
        <w:pStyle w:val="ab"/>
      </w:pPr>
      <w:r>
        <w:rPr>
          <w:rStyle w:val="aa"/>
        </w:rPr>
        <w:annotationRef/>
      </w:r>
      <w:r>
        <w:t>继续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616" w:rsidRDefault="00914616" w:rsidP="00E021A7">
      <w:r>
        <w:separator/>
      </w:r>
    </w:p>
  </w:endnote>
  <w:endnote w:type="continuationSeparator" w:id="1">
    <w:p w:rsidR="00914616" w:rsidRDefault="00914616" w:rsidP="00E02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8617061"/>
      <w:docPartObj>
        <w:docPartGallery w:val="Page Numbers (Bottom of Page)"/>
        <w:docPartUnique/>
      </w:docPartObj>
    </w:sdtPr>
    <w:sdtContent>
      <w:p w:rsidR="00CF26C7" w:rsidRDefault="00D36018">
        <w:pPr>
          <w:pStyle w:val="a4"/>
          <w:jc w:val="center"/>
        </w:pPr>
        <w:r w:rsidRPr="00D36018">
          <w:fldChar w:fldCharType="begin"/>
        </w:r>
        <w:r w:rsidR="00CF26C7">
          <w:instrText xml:space="preserve"> PAGE   \* MERGEFORMAT </w:instrText>
        </w:r>
        <w:r w:rsidRPr="00D36018">
          <w:fldChar w:fldCharType="separate"/>
        </w:r>
        <w:r w:rsidR="007B752D" w:rsidRPr="007B752D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:rsidR="00CF26C7" w:rsidRDefault="00CF26C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616" w:rsidRDefault="00914616" w:rsidP="00E021A7">
      <w:r>
        <w:separator/>
      </w:r>
    </w:p>
  </w:footnote>
  <w:footnote w:type="continuationSeparator" w:id="1">
    <w:p w:rsidR="00914616" w:rsidRDefault="00914616" w:rsidP="00E021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Y0NjY1MDAyMTGyMDMxtTRS0lEKTi0uzszPAykwqQUAN+OKZSwAAAA="/>
  </w:docVars>
  <w:rsids>
    <w:rsidRoot w:val="00E021A7"/>
    <w:rsid w:val="00005BF4"/>
    <w:rsid w:val="00035FE6"/>
    <w:rsid w:val="000421B5"/>
    <w:rsid w:val="00071D12"/>
    <w:rsid w:val="000734D0"/>
    <w:rsid w:val="000918A3"/>
    <w:rsid w:val="00092659"/>
    <w:rsid w:val="00094A73"/>
    <w:rsid w:val="00096B84"/>
    <w:rsid w:val="000B3A33"/>
    <w:rsid w:val="000C265C"/>
    <w:rsid w:val="000E2855"/>
    <w:rsid w:val="000E6317"/>
    <w:rsid w:val="000F6CEB"/>
    <w:rsid w:val="001018CE"/>
    <w:rsid w:val="0011015D"/>
    <w:rsid w:val="00125C83"/>
    <w:rsid w:val="001806EB"/>
    <w:rsid w:val="001A0D57"/>
    <w:rsid w:val="001C496B"/>
    <w:rsid w:val="001D2D80"/>
    <w:rsid w:val="001D39E9"/>
    <w:rsid w:val="001E2DD4"/>
    <w:rsid w:val="001F50E9"/>
    <w:rsid w:val="002245E7"/>
    <w:rsid w:val="00231AE7"/>
    <w:rsid w:val="00242851"/>
    <w:rsid w:val="00273934"/>
    <w:rsid w:val="00275DEF"/>
    <w:rsid w:val="002A2142"/>
    <w:rsid w:val="002B19AD"/>
    <w:rsid w:val="002C69A8"/>
    <w:rsid w:val="002C7ED5"/>
    <w:rsid w:val="002D2A5A"/>
    <w:rsid w:val="002E027E"/>
    <w:rsid w:val="002F1B76"/>
    <w:rsid w:val="002F4B54"/>
    <w:rsid w:val="00316C5A"/>
    <w:rsid w:val="003217F7"/>
    <w:rsid w:val="00323F48"/>
    <w:rsid w:val="00324AFA"/>
    <w:rsid w:val="003274D5"/>
    <w:rsid w:val="003301B8"/>
    <w:rsid w:val="003513C3"/>
    <w:rsid w:val="00355F44"/>
    <w:rsid w:val="003578D3"/>
    <w:rsid w:val="00387F83"/>
    <w:rsid w:val="003911A2"/>
    <w:rsid w:val="00391B4D"/>
    <w:rsid w:val="003B2748"/>
    <w:rsid w:val="003C4A86"/>
    <w:rsid w:val="003D0E55"/>
    <w:rsid w:val="003E2B70"/>
    <w:rsid w:val="003F18FB"/>
    <w:rsid w:val="004004CC"/>
    <w:rsid w:val="004058CC"/>
    <w:rsid w:val="004174FA"/>
    <w:rsid w:val="00443553"/>
    <w:rsid w:val="004572C9"/>
    <w:rsid w:val="004746A1"/>
    <w:rsid w:val="004931B3"/>
    <w:rsid w:val="004A0E5A"/>
    <w:rsid w:val="004B6569"/>
    <w:rsid w:val="004B74AF"/>
    <w:rsid w:val="004C7C7A"/>
    <w:rsid w:val="004F7E76"/>
    <w:rsid w:val="005013E0"/>
    <w:rsid w:val="0052056E"/>
    <w:rsid w:val="00526146"/>
    <w:rsid w:val="005313C1"/>
    <w:rsid w:val="00560EEA"/>
    <w:rsid w:val="005805F5"/>
    <w:rsid w:val="0059509B"/>
    <w:rsid w:val="005B1FA7"/>
    <w:rsid w:val="005D64B8"/>
    <w:rsid w:val="005E2EC2"/>
    <w:rsid w:val="005E5D30"/>
    <w:rsid w:val="005F3429"/>
    <w:rsid w:val="005F367A"/>
    <w:rsid w:val="005F616C"/>
    <w:rsid w:val="00643B94"/>
    <w:rsid w:val="006454C2"/>
    <w:rsid w:val="00654B2B"/>
    <w:rsid w:val="006574D8"/>
    <w:rsid w:val="00661666"/>
    <w:rsid w:val="00692579"/>
    <w:rsid w:val="00696C6B"/>
    <w:rsid w:val="0069779A"/>
    <w:rsid w:val="006B4F59"/>
    <w:rsid w:val="006D3F4C"/>
    <w:rsid w:val="007019CE"/>
    <w:rsid w:val="00704DC6"/>
    <w:rsid w:val="00711747"/>
    <w:rsid w:val="007204AE"/>
    <w:rsid w:val="00765C2F"/>
    <w:rsid w:val="007763A3"/>
    <w:rsid w:val="007B752D"/>
    <w:rsid w:val="007E77BA"/>
    <w:rsid w:val="007F01F5"/>
    <w:rsid w:val="008062A3"/>
    <w:rsid w:val="0082143F"/>
    <w:rsid w:val="00832CE0"/>
    <w:rsid w:val="008331C9"/>
    <w:rsid w:val="00837267"/>
    <w:rsid w:val="00840066"/>
    <w:rsid w:val="00840485"/>
    <w:rsid w:val="00854F51"/>
    <w:rsid w:val="0086251E"/>
    <w:rsid w:val="008629BE"/>
    <w:rsid w:val="0086354C"/>
    <w:rsid w:val="00881D83"/>
    <w:rsid w:val="008C55AD"/>
    <w:rsid w:val="008E4D38"/>
    <w:rsid w:val="008F5FBB"/>
    <w:rsid w:val="008F79F4"/>
    <w:rsid w:val="0091165D"/>
    <w:rsid w:val="00914616"/>
    <w:rsid w:val="009246D2"/>
    <w:rsid w:val="009310FB"/>
    <w:rsid w:val="00962090"/>
    <w:rsid w:val="0096544D"/>
    <w:rsid w:val="00966BAE"/>
    <w:rsid w:val="00974FD4"/>
    <w:rsid w:val="00975306"/>
    <w:rsid w:val="00990933"/>
    <w:rsid w:val="009A1390"/>
    <w:rsid w:val="009A1882"/>
    <w:rsid w:val="009A5052"/>
    <w:rsid w:val="009D76F6"/>
    <w:rsid w:val="009E1945"/>
    <w:rsid w:val="009E61C1"/>
    <w:rsid w:val="00A021AF"/>
    <w:rsid w:val="00A05DB4"/>
    <w:rsid w:val="00A11114"/>
    <w:rsid w:val="00A20FC7"/>
    <w:rsid w:val="00A262A3"/>
    <w:rsid w:val="00A33182"/>
    <w:rsid w:val="00A46A6F"/>
    <w:rsid w:val="00A506DE"/>
    <w:rsid w:val="00A51287"/>
    <w:rsid w:val="00A601A1"/>
    <w:rsid w:val="00A86D6F"/>
    <w:rsid w:val="00A92F02"/>
    <w:rsid w:val="00A97A84"/>
    <w:rsid w:val="00AC1A3D"/>
    <w:rsid w:val="00AD780C"/>
    <w:rsid w:val="00AE5947"/>
    <w:rsid w:val="00AF32EF"/>
    <w:rsid w:val="00B071EC"/>
    <w:rsid w:val="00B201FC"/>
    <w:rsid w:val="00B263F1"/>
    <w:rsid w:val="00B26BB9"/>
    <w:rsid w:val="00B30EC6"/>
    <w:rsid w:val="00B54699"/>
    <w:rsid w:val="00B57AB0"/>
    <w:rsid w:val="00B72A61"/>
    <w:rsid w:val="00B76137"/>
    <w:rsid w:val="00B903F0"/>
    <w:rsid w:val="00BA0657"/>
    <w:rsid w:val="00BB2D5C"/>
    <w:rsid w:val="00BB5EC8"/>
    <w:rsid w:val="00BC1E97"/>
    <w:rsid w:val="00BC739B"/>
    <w:rsid w:val="00BD1E08"/>
    <w:rsid w:val="00BE0ED9"/>
    <w:rsid w:val="00BF455A"/>
    <w:rsid w:val="00C15F6F"/>
    <w:rsid w:val="00C2414F"/>
    <w:rsid w:val="00C769FF"/>
    <w:rsid w:val="00C7746C"/>
    <w:rsid w:val="00C82F0D"/>
    <w:rsid w:val="00C83937"/>
    <w:rsid w:val="00C85FD5"/>
    <w:rsid w:val="00C91FB6"/>
    <w:rsid w:val="00C938AE"/>
    <w:rsid w:val="00C94AA2"/>
    <w:rsid w:val="00CC2928"/>
    <w:rsid w:val="00CE02AF"/>
    <w:rsid w:val="00CF26C7"/>
    <w:rsid w:val="00D06021"/>
    <w:rsid w:val="00D0725D"/>
    <w:rsid w:val="00D2158C"/>
    <w:rsid w:val="00D36018"/>
    <w:rsid w:val="00D36FDD"/>
    <w:rsid w:val="00D62F94"/>
    <w:rsid w:val="00D76B3D"/>
    <w:rsid w:val="00D836F5"/>
    <w:rsid w:val="00DB1F4D"/>
    <w:rsid w:val="00DD1650"/>
    <w:rsid w:val="00DF1E6B"/>
    <w:rsid w:val="00DF3F71"/>
    <w:rsid w:val="00E00FCD"/>
    <w:rsid w:val="00E021A7"/>
    <w:rsid w:val="00E12A70"/>
    <w:rsid w:val="00E23C35"/>
    <w:rsid w:val="00E4214C"/>
    <w:rsid w:val="00E674E9"/>
    <w:rsid w:val="00E724FA"/>
    <w:rsid w:val="00E83AB0"/>
    <w:rsid w:val="00EC59D3"/>
    <w:rsid w:val="00EC673B"/>
    <w:rsid w:val="00ED3FB1"/>
    <w:rsid w:val="00F25F80"/>
    <w:rsid w:val="00F34599"/>
    <w:rsid w:val="00F448A2"/>
    <w:rsid w:val="00F61231"/>
    <w:rsid w:val="00F67380"/>
    <w:rsid w:val="00F751BD"/>
    <w:rsid w:val="00F76835"/>
    <w:rsid w:val="00F937C9"/>
    <w:rsid w:val="00F9519E"/>
    <w:rsid w:val="00FD352D"/>
    <w:rsid w:val="00FE019F"/>
    <w:rsid w:val="00FE7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19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1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1A7"/>
    <w:rPr>
      <w:sz w:val="18"/>
      <w:szCs w:val="18"/>
    </w:rPr>
  </w:style>
  <w:style w:type="character" w:styleId="a5">
    <w:name w:val="Hyperlink"/>
    <w:basedOn w:val="a0"/>
    <w:uiPriority w:val="99"/>
    <w:unhideWhenUsed/>
    <w:rsid w:val="00F25F8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B19A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B19A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B19AD"/>
  </w:style>
  <w:style w:type="paragraph" w:styleId="a6">
    <w:name w:val="Balloon Text"/>
    <w:basedOn w:val="a"/>
    <w:link w:val="Char1"/>
    <w:uiPriority w:val="99"/>
    <w:semiHidden/>
    <w:unhideWhenUsed/>
    <w:rsid w:val="002B19A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B19AD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4B74AF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3F18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5E2EC2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DF1E6B"/>
    <w:rPr>
      <w:sz w:val="16"/>
      <w:szCs w:val="16"/>
    </w:rPr>
  </w:style>
  <w:style w:type="paragraph" w:styleId="ab">
    <w:name w:val="annotation text"/>
    <w:basedOn w:val="a"/>
    <w:link w:val="Char2"/>
    <w:uiPriority w:val="99"/>
    <w:semiHidden/>
    <w:unhideWhenUsed/>
    <w:rsid w:val="00DF1E6B"/>
    <w:rPr>
      <w:sz w:val="20"/>
      <w:szCs w:val="20"/>
    </w:rPr>
  </w:style>
  <w:style w:type="character" w:customStyle="1" w:styleId="Char2">
    <w:name w:val="批注文字 Char"/>
    <w:basedOn w:val="a0"/>
    <w:link w:val="ab"/>
    <w:uiPriority w:val="99"/>
    <w:semiHidden/>
    <w:rsid w:val="00DF1E6B"/>
    <w:rPr>
      <w:sz w:val="20"/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F1E6B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F1E6B"/>
    <w:rPr>
      <w:b/>
      <w:bCs/>
    </w:rPr>
  </w:style>
  <w:style w:type="character" w:customStyle="1" w:styleId="InternetLink">
    <w:name w:val="Internet Link"/>
    <w:rsid w:val="003E2B70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9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oph.goniva@cfdem.com" TargetMode="External"/><Relationship Id="rId13" Type="http://schemas.openxmlformats.org/officeDocument/2006/relationships/hyperlink" Target="https://www.ubuntu.com/download/desktop/burn-a-dvd-on-ubuntu" TargetMode="External"/><Relationship Id="rId18" Type="http://schemas.openxmlformats.org/officeDocument/2006/relationships/hyperlink" Target="http://releases.ubuntu.com/14.04/" TargetMode="External"/><Relationship Id="rId26" Type="http://schemas.openxmlformats.org/officeDocument/2006/relationships/hyperlink" Target="https://www.cfdem.com/system/files/githubaccess_public_1.pdf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ubuntu.com/download/desktop/create-a-usb-stick-on-ubuntu" TargetMode="External"/><Relationship Id="rId34" Type="http://schemas.openxmlformats.org/officeDocument/2006/relationships/image" Target="media/image3.png"/><Relationship Id="rId7" Type="http://schemas.openxmlformats.org/officeDocument/2006/relationships/hyperlink" Target="http://www.cfdem.com/" TargetMode="External"/><Relationship Id="rId12" Type="http://schemas.openxmlformats.org/officeDocument/2006/relationships/hyperlink" Target="http://releases.ubuntu.com/14.04/" TargetMode="External"/><Relationship Id="rId17" Type="http://schemas.openxmlformats.org/officeDocument/2006/relationships/hyperlink" Target="http://www.cfdem.com/system/files/githubaccess_public.pdf" TargetMode="External"/><Relationship Id="rId25" Type="http://schemas.openxmlformats.org/officeDocument/2006/relationships/hyperlink" Target="http://www.cfdem.com/installation-tutorial" TargetMode="External"/><Relationship Id="rId33" Type="http://schemas.openxmlformats.org/officeDocument/2006/relationships/hyperlink" Target="http://www.cfdem.com/system/files/githubaccess_public.pdf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fdem.com/installation-tutorial" TargetMode="External"/><Relationship Id="rId20" Type="http://schemas.openxmlformats.org/officeDocument/2006/relationships/hyperlink" Target="https://www.ubuntu.com/download/desktop/burn-a-dvd-on-ubuntu" TargetMode="External"/><Relationship Id="rId29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cfdem.com/cfdemrcoupling-version-history" TargetMode="External"/><Relationship Id="rId24" Type="http://schemas.openxmlformats.org/officeDocument/2006/relationships/hyperlink" Target="http://dl.openfoam.org/ubuntu" TargetMode="External"/><Relationship Id="rId32" Type="http://schemas.openxmlformats.org/officeDocument/2006/relationships/hyperlink" Target="http://www.sandia.gov/~sjplimp/download.html" TargetMode="External"/><Relationship Id="rId37" Type="http://schemas.openxmlformats.org/officeDocument/2006/relationships/hyperlink" Target="http://www.edemsimulation.com/resources-learning/dem-literature-database/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openfoam.org/download/3-0-1-ubuntu/" TargetMode="External"/><Relationship Id="rId23" Type="http://schemas.openxmlformats.org/officeDocument/2006/relationships/hyperlink" Target="https://openfoam.org/download/3-0-1-ubuntu/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cfd.direct/openfoam/user-guide/" TargetMode="External"/><Relationship Id="rId10" Type="http://schemas.openxmlformats.org/officeDocument/2006/relationships/hyperlink" Target="mailto:zhangkun-sdu@hotmail.com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www.cfdem.com/forums/liggghts-installation-guide-ubuntu-1204-lts-and-13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sef.kerbl@dcs-computing.com" TargetMode="External"/><Relationship Id="rId14" Type="http://schemas.openxmlformats.org/officeDocument/2006/relationships/hyperlink" Target="https://www.ubuntu.com/download/desktop/create-a-usb-stick-on-ubuntu" TargetMode="External"/><Relationship Id="rId22" Type="http://schemas.openxmlformats.org/officeDocument/2006/relationships/hyperlink" Target="https://openfoam.org/" TargetMode="External"/><Relationship Id="rId27" Type="http://schemas.openxmlformats.org/officeDocument/2006/relationships/hyperlink" Target="https://www.cfdem.com/post-processing-liggghtsr-simulations" TargetMode="External"/><Relationship Id="rId30" Type="http://schemas.openxmlformats.org/officeDocument/2006/relationships/hyperlink" Target="https://www.cfdem.com/forums/point-sprite-praview-visualizing-real-size-particles" TargetMode="External"/><Relationship Id="rId35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F1ED2-DF0D-AC46-A92E-7A15A2241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3307</TotalTime>
  <Pages>19</Pages>
  <Words>2739</Words>
  <Characters>15618</Characters>
  <Application>Microsoft Office Word</Application>
  <DocSecurity>0</DocSecurity>
  <Lines>130</Lines>
  <Paragraphs>36</Paragraphs>
  <ScaleCrop>false</ScaleCrop>
  <Company/>
  <LinksUpToDate>false</LinksUpToDate>
  <CharactersWithSpaces>18321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</dc:creator>
  <cp:keywords/>
  <dc:description/>
  <cp:lastModifiedBy>Kun</cp:lastModifiedBy>
  <cp:revision>99</cp:revision>
  <dcterms:created xsi:type="dcterms:W3CDTF">2017-03-03T20:30:00Z</dcterms:created>
  <dcterms:modified xsi:type="dcterms:W3CDTF">2017-04-14T19:00:00Z</dcterms:modified>
</cp:coreProperties>
</file>